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79" w:rsidRDefault="00545EE4">
      <w:pPr>
        <w:rPr>
          <w:lang w:val="en-US"/>
        </w:rPr>
      </w:pPr>
      <w:r w:rsidRPr="001D05B9">
        <w:rPr>
          <w:b/>
          <w:lang w:val="en-US"/>
        </w:rPr>
        <w:t>Title</w:t>
      </w:r>
      <w:r w:rsidRPr="00545EE4">
        <w:rPr>
          <w:lang w:val="en-US"/>
        </w:rPr>
        <w:t xml:space="preserve">: AMR transmission </w:t>
      </w:r>
      <w:r>
        <w:rPr>
          <w:lang w:val="en-US"/>
        </w:rPr>
        <w:t xml:space="preserve">to human </w:t>
      </w:r>
      <w:r w:rsidRPr="00545EE4">
        <w:rPr>
          <w:lang w:val="en-US"/>
        </w:rPr>
        <w:t xml:space="preserve">through ESBL producing </w:t>
      </w:r>
      <w:r w:rsidRPr="00545EE4">
        <w:rPr>
          <w:i/>
          <w:lang w:val="en-US"/>
        </w:rPr>
        <w:t>E. coli</w:t>
      </w:r>
      <w:r>
        <w:rPr>
          <w:lang w:val="en-US"/>
        </w:rPr>
        <w:t xml:space="preserve"> in a farm-to-fork framework for broiler chicken production</w:t>
      </w:r>
      <w:r w:rsidR="002A2C3A">
        <w:rPr>
          <w:lang w:val="en-US"/>
        </w:rPr>
        <w:t>.</w:t>
      </w:r>
    </w:p>
    <w:p w:rsidR="00687358" w:rsidRPr="00A71DB9" w:rsidRDefault="00687358" w:rsidP="00687358">
      <w:pPr>
        <w:rPr>
          <w:rFonts w:ascii="Calibri" w:hAnsi="Calibri" w:cs="Calibri"/>
          <w:bCs/>
        </w:rPr>
      </w:pPr>
      <w:proofErr w:type="spellStart"/>
      <w:r w:rsidRPr="00A71DB9">
        <w:rPr>
          <w:b/>
        </w:rPr>
        <w:t>Authors</w:t>
      </w:r>
      <w:proofErr w:type="spellEnd"/>
      <w:r w:rsidRPr="00A71DB9">
        <w:t xml:space="preserve">: </w:t>
      </w:r>
      <w:r w:rsidRPr="00A71DB9">
        <w:rPr>
          <w:rFonts w:ascii="Calibri" w:hAnsi="Calibri" w:cs="Calibri"/>
          <w:bCs/>
          <w:u w:val="single"/>
        </w:rPr>
        <w:t>Subhasish Basak</w:t>
      </w:r>
      <w:r w:rsidR="00027C96" w:rsidRPr="00A71DB9">
        <w:rPr>
          <w:rFonts w:ascii="Calibri" w:hAnsi="Calibri" w:cs="Calibri"/>
          <w:bCs/>
          <w:vertAlign w:val="superscript"/>
        </w:rPr>
        <w:t>1</w:t>
      </w:r>
      <w:r w:rsidRPr="00A71DB9">
        <w:rPr>
          <w:rFonts w:ascii="Calibri" w:hAnsi="Calibri" w:cs="Calibri"/>
          <w:bCs/>
        </w:rPr>
        <w:t xml:space="preserve">, </w:t>
      </w:r>
      <w:proofErr w:type="spellStart"/>
      <w:r w:rsidR="00027C96" w:rsidRPr="00A71DB9">
        <w:rPr>
          <w:rFonts w:ascii="Calibri" w:hAnsi="Calibri" w:cs="Calibri"/>
          <w:bCs/>
        </w:rPr>
        <w:t>Nunzio</w:t>
      </w:r>
      <w:proofErr w:type="spellEnd"/>
      <w:r w:rsidR="00027C96" w:rsidRPr="00A71DB9">
        <w:rPr>
          <w:rFonts w:ascii="Calibri" w:hAnsi="Calibri" w:cs="Calibri"/>
          <w:bCs/>
        </w:rPr>
        <w:t xml:space="preserve"> Sarnino</w:t>
      </w:r>
      <w:r w:rsidR="00027C96" w:rsidRPr="00A71DB9">
        <w:rPr>
          <w:rFonts w:ascii="Calibri" w:hAnsi="Calibri" w:cs="Calibri"/>
          <w:bCs/>
          <w:vertAlign w:val="superscript"/>
        </w:rPr>
        <w:t>2</w:t>
      </w:r>
      <w:r w:rsidR="00A60376" w:rsidRPr="00A71DB9">
        <w:rPr>
          <w:rFonts w:ascii="Calibri" w:hAnsi="Calibri" w:cs="Calibri"/>
          <w:bCs/>
        </w:rPr>
        <w:t xml:space="preserve">, </w:t>
      </w:r>
      <w:r w:rsidR="00027C96" w:rsidRPr="00A71DB9">
        <w:rPr>
          <w:rFonts w:ascii="Calibri" w:hAnsi="Calibri" w:cs="Calibri"/>
          <w:bCs/>
        </w:rPr>
        <w:t>Lucie Collineau</w:t>
      </w:r>
      <w:r w:rsidR="00027C96" w:rsidRPr="00A71DB9">
        <w:rPr>
          <w:rFonts w:ascii="Calibri" w:hAnsi="Calibri" w:cs="Calibri"/>
          <w:bCs/>
          <w:vertAlign w:val="superscript"/>
        </w:rPr>
        <w:t>1</w:t>
      </w:r>
      <w:r w:rsidR="00027C96" w:rsidRPr="00A71DB9">
        <w:rPr>
          <w:rFonts w:ascii="Calibri" w:hAnsi="Calibri" w:cs="Calibri"/>
          <w:bCs/>
        </w:rPr>
        <w:t>, Roswitha Merle</w:t>
      </w:r>
      <w:r w:rsidR="00027C96" w:rsidRPr="00A71DB9">
        <w:rPr>
          <w:rFonts w:ascii="Calibri" w:hAnsi="Calibri" w:cs="Calibri"/>
          <w:bCs/>
          <w:vertAlign w:val="superscript"/>
        </w:rPr>
        <w:t>2</w:t>
      </w:r>
    </w:p>
    <w:p w:rsidR="00687358" w:rsidRPr="00687358" w:rsidRDefault="00687358" w:rsidP="00687358">
      <w:pPr>
        <w:pStyle w:val="Titre1"/>
        <w:rPr>
          <w:rFonts w:asciiTheme="minorHAnsi" w:hAnsiTheme="minorHAnsi" w:cstheme="minorHAnsi"/>
          <w:b w:val="0"/>
          <w:sz w:val="22"/>
          <w:szCs w:val="22"/>
          <w:lang w:val="fr-FR"/>
        </w:rPr>
      </w:pPr>
      <w:r w:rsidRPr="00A60376">
        <w:rPr>
          <w:rFonts w:asciiTheme="minorHAnsi" w:hAnsiTheme="minorHAnsi" w:cstheme="minorHAnsi"/>
          <w:sz w:val="22"/>
          <w:szCs w:val="22"/>
          <w:lang w:val="fr-FR"/>
        </w:rPr>
        <w:t>Affiliations</w:t>
      </w:r>
      <w:r w:rsidRPr="00971826">
        <w:rPr>
          <w:rFonts w:asciiTheme="minorHAnsi" w:hAnsiTheme="minorHAnsi" w:cstheme="minorHAnsi"/>
          <w:b w:val="0"/>
          <w:sz w:val="22"/>
          <w:szCs w:val="22"/>
          <w:lang w:val="fr-FR"/>
        </w:rPr>
        <w:t xml:space="preserve">: 1. </w:t>
      </w:r>
      <w:r w:rsidR="00027C96" w:rsidRPr="00F85EA5">
        <w:rPr>
          <w:rStyle w:val="mw-page-title-main"/>
          <w:rFonts w:asciiTheme="minorHAnsi" w:hAnsiTheme="minorHAnsi" w:cstheme="minorHAnsi"/>
          <w:b w:val="0"/>
          <w:sz w:val="22"/>
          <w:szCs w:val="22"/>
          <w:lang w:val="fr-FR"/>
        </w:rPr>
        <w:t xml:space="preserve">Agence nationale de sécurité sanitaire de l'alimentation, de l'environnement et </w:t>
      </w:r>
      <w:r w:rsidR="00027C96" w:rsidRPr="00F85EA5">
        <w:rPr>
          <w:rStyle w:val="mw-page-title-main"/>
          <w:rFonts w:asciiTheme="minorHAnsi" w:hAnsiTheme="minorHAnsi" w:cstheme="minorHAnsi"/>
          <w:b w:val="0"/>
          <w:sz w:val="22"/>
          <w:szCs w:val="22"/>
          <w:lang w:val="fr-FR"/>
        </w:rPr>
        <w:br/>
        <w:t xml:space="preserve">                          du travail</w:t>
      </w:r>
      <w:r w:rsidR="00027C96" w:rsidRPr="00971826">
        <w:rPr>
          <w:rFonts w:asciiTheme="minorHAnsi" w:hAnsiTheme="minorHAnsi" w:cstheme="minorHAnsi"/>
          <w:b w:val="0"/>
          <w:bCs w:val="0"/>
          <w:sz w:val="22"/>
          <w:szCs w:val="22"/>
          <w:lang w:val="fr-FR"/>
        </w:rPr>
        <w:t xml:space="preserve"> </w:t>
      </w:r>
      <w:r w:rsidR="00027C96" w:rsidRPr="00971826">
        <w:rPr>
          <w:rFonts w:asciiTheme="minorHAnsi" w:hAnsiTheme="minorHAnsi" w:cstheme="minorHAnsi"/>
          <w:b w:val="0"/>
          <w:sz w:val="22"/>
          <w:szCs w:val="22"/>
          <w:lang w:val="fr-FR"/>
        </w:rPr>
        <w:t>(ANSES)</w:t>
      </w:r>
      <w:r w:rsidRPr="00971826">
        <w:rPr>
          <w:rFonts w:asciiTheme="minorHAnsi" w:hAnsiTheme="minorHAnsi" w:cstheme="minorHAnsi"/>
          <w:b w:val="0"/>
          <w:sz w:val="22"/>
          <w:szCs w:val="22"/>
          <w:lang w:val="fr-FR"/>
        </w:rPr>
        <w:br/>
        <w:t xml:space="preserve">                      2. </w:t>
      </w:r>
      <w:proofErr w:type="spellStart"/>
      <w:r w:rsidR="00027C96" w:rsidRPr="00971826">
        <w:rPr>
          <w:rFonts w:asciiTheme="minorHAnsi" w:hAnsiTheme="minorHAnsi" w:cstheme="minorHAnsi"/>
          <w:b w:val="0"/>
          <w:sz w:val="22"/>
          <w:szCs w:val="22"/>
          <w:lang w:val="fr-FR"/>
        </w:rPr>
        <w:t>Freie</w:t>
      </w:r>
      <w:proofErr w:type="spellEnd"/>
      <w:r w:rsidR="00027C96" w:rsidRPr="00971826">
        <w:rPr>
          <w:rFonts w:asciiTheme="minorHAnsi" w:hAnsiTheme="minorHAnsi" w:cstheme="minorHAnsi"/>
          <w:b w:val="0"/>
          <w:sz w:val="22"/>
          <w:szCs w:val="22"/>
          <w:lang w:val="fr-FR"/>
        </w:rPr>
        <w:t xml:space="preserve"> </w:t>
      </w:r>
      <w:proofErr w:type="spellStart"/>
      <w:r w:rsidR="00027C96" w:rsidRPr="00971826">
        <w:rPr>
          <w:rFonts w:asciiTheme="minorHAnsi" w:hAnsiTheme="minorHAnsi" w:cstheme="minorHAnsi"/>
          <w:b w:val="0"/>
          <w:sz w:val="22"/>
          <w:szCs w:val="22"/>
          <w:lang w:val="fr-FR"/>
        </w:rPr>
        <w:t>Universität</w:t>
      </w:r>
      <w:proofErr w:type="spellEnd"/>
      <w:r w:rsidR="00027C96" w:rsidRPr="00971826">
        <w:rPr>
          <w:rFonts w:asciiTheme="minorHAnsi" w:hAnsiTheme="minorHAnsi" w:cstheme="minorHAnsi"/>
          <w:b w:val="0"/>
          <w:sz w:val="22"/>
          <w:szCs w:val="22"/>
          <w:lang w:val="fr-FR"/>
        </w:rPr>
        <w:t xml:space="preserve"> Berlin</w:t>
      </w:r>
      <w:r w:rsidR="00027C96" w:rsidRPr="00F85EA5">
        <w:rPr>
          <w:rStyle w:val="mw-page-title-main"/>
          <w:rFonts w:asciiTheme="minorHAnsi" w:hAnsiTheme="minorHAnsi" w:cstheme="minorHAnsi"/>
          <w:b w:val="0"/>
          <w:sz w:val="22"/>
          <w:szCs w:val="22"/>
          <w:lang w:val="fr-FR"/>
        </w:rPr>
        <w:t xml:space="preserve"> </w:t>
      </w:r>
    </w:p>
    <w:p w:rsidR="005A0306" w:rsidRPr="003876DC" w:rsidRDefault="005A0306" w:rsidP="005A0306">
      <w:pPr>
        <w:rPr>
          <w:lang w:val="en-US"/>
        </w:rPr>
      </w:pPr>
      <w:r w:rsidRPr="001D05B9">
        <w:rPr>
          <w:b/>
          <w:lang w:val="en-US"/>
        </w:rPr>
        <w:t>Abstract</w:t>
      </w:r>
      <w:r>
        <w:rPr>
          <w:lang w:val="en-US"/>
        </w:rPr>
        <w:t xml:space="preserve">: </w:t>
      </w:r>
      <w:r w:rsidR="003876DC" w:rsidRPr="003876DC">
        <w:rPr>
          <w:lang w:val="en-US"/>
        </w:rPr>
        <w:t xml:space="preserve">AMR, or antimicrobial resistance, is a pressing global health concern, where microorganisms resist antimicrobial agents, posing significant threats. </w:t>
      </w:r>
      <w:r w:rsidR="00CB6F94">
        <w:rPr>
          <w:lang w:val="en-US"/>
        </w:rPr>
        <w:t xml:space="preserve">The </w:t>
      </w:r>
      <w:r w:rsidR="003876DC" w:rsidRPr="003876DC">
        <w:rPr>
          <w:lang w:val="en-US"/>
        </w:rPr>
        <w:t>ENVIRE</w:t>
      </w:r>
      <w:r w:rsidR="00CB6F94">
        <w:rPr>
          <w:lang w:val="en-US"/>
        </w:rPr>
        <w:t xml:space="preserve"> </w:t>
      </w:r>
      <w:r w:rsidR="00CB6F94" w:rsidRPr="00CB6F94">
        <w:rPr>
          <w:rStyle w:val="hgkelc"/>
          <w:bCs/>
          <w:lang w:val="en-US"/>
        </w:rPr>
        <w:t>consortium</w:t>
      </w:r>
      <w:r w:rsidR="003876DC" w:rsidRPr="003876DC">
        <w:rPr>
          <w:lang w:val="en-US"/>
        </w:rPr>
        <w:t xml:space="preserve">, part of the European Transnational </w:t>
      </w:r>
      <w:proofErr w:type="spellStart"/>
      <w:r w:rsidR="003876DC" w:rsidRPr="003876DC">
        <w:rPr>
          <w:lang w:val="en-US"/>
        </w:rPr>
        <w:t>Programme</w:t>
      </w:r>
      <w:proofErr w:type="spellEnd"/>
      <w:r w:rsidR="003876DC" w:rsidRPr="003876DC">
        <w:rPr>
          <w:lang w:val="en-US"/>
        </w:rPr>
        <w:t xml:space="preserve"> “One Health interventions to prevent or reduce the development and transmission of antimicrobial resistance” (JPIAMR-ACTION), addresses AMR in broiler chickens and its transmission to humans via the environment. Led by Germany, the consortium includes partners from Europe and the Mediterranean, such as France, Lithuania, Poland, and Tunisia.</w:t>
      </w:r>
    </w:p>
    <w:p w:rsidR="00DA7937" w:rsidRPr="00DA7937" w:rsidRDefault="00DA7937" w:rsidP="009D4756">
      <w:pPr>
        <w:pStyle w:val="NormalWeb"/>
        <w:rPr>
          <w:rFonts w:asciiTheme="minorHAnsi" w:hAnsiTheme="minorHAnsi" w:cstheme="minorHAnsi"/>
          <w:sz w:val="22"/>
          <w:lang w:val="en-US"/>
        </w:rPr>
      </w:pPr>
      <w:r>
        <w:rPr>
          <w:rFonts w:asciiTheme="minorHAnsi" w:hAnsiTheme="minorHAnsi" w:cstheme="minorHAnsi"/>
          <w:sz w:val="22"/>
          <w:lang w:val="en-US"/>
        </w:rPr>
        <w:t xml:space="preserve">A key aspect of </w:t>
      </w:r>
      <w:r w:rsidRPr="00DA7937">
        <w:rPr>
          <w:rFonts w:asciiTheme="minorHAnsi" w:hAnsiTheme="minorHAnsi" w:cstheme="minorHAnsi"/>
          <w:sz w:val="22"/>
          <w:lang w:val="en-US"/>
        </w:rPr>
        <w:t xml:space="preserve">ENVIRE </w:t>
      </w:r>
      <w:r>
        <w:rPr>
          <w:rFonts w:asciiTheme="minorHAnsi" w:hAnsiTheme="minorHAnsi" w:cstheme="minorHAnsi"/>
          <w:sz w:val="22"/>
          <w:lang w:val="en-US"/>
        </w:rPr>
        <w:t>is</w:t>
      </w:r>
      <w:r w:rsidRPr="00DA7937">
        <w:rPr>
          <w:rFonts w:asciiTheme="minorHAnsi" w:hAnsiTheme="minorHAnsi" w:cstheme="minorHAnsi"/>
          <w:sz w:val="22"/>
          <w:lang w:val="en-US"/>
        </w:rPr>
        <w:t xml:space="preserve"> developing a quantitative microbial risk assessment (QMRA) model to assess intervention strategies' effectiveness in reducing human exposure via foodborne, occupational, and environmental pathways. This model relies on existing literature and experimental data from ENVIRE consortium countries.</w:t>
      </w:r>
    </w:p>
    <w:p w:rsidR="009D4756" w:rsidRPr="009D4756" w:rsidRDefault="00A71DB9" w:rsidP="009D4756">
      <w:pPr>
        <w:pStyle w:val="NormalWeb"/>
        <w:rPr>
          <w:rFonts w:asciiTheme="minorHAnsi" w:eastAsia="Times New Roman" w:hAnsiTheme="minorHAnsi" w:cstheme="minorHAnsi"/>
          <w:sz w:val="22"/>
          <w:lang w:val="en-US"/>
        </w:rPr>
      </w:pPr>
      <w:r w:rsidRPr="00A71DB9">
        <mc:AlternateContent>
          <mc:Choice Requires="wps">
            <w:drawing>
              <wp:anchor distT="0" distB="0" distL="114300" distR="114300" simplePos="0" relativeHeight="251658240" behindDoc="0" locked="0" layoutInCell="1" allowOverlap="1" wp14:anchorId="72AD12B5" wp14:editId="1D1703DA">
                <wp:simplePos x="0" y="0"/>
                <wp:positionH relativeFrom="column">
                  <wp:posOffset>1741805</wp:posOffset>
                </wp:positionH>
                <wp:positionV relativeFrom="paragraph">
                  <wp:posOffset>-7858125</wp:posOffset>
                </wp:positionV>
                <wp:extent cx="5694424" cy="924331"/>
                <wp:effectExtent l="0" t="0" r="20955" b="28575"/>
                <wp:wrapNone/>
                <wp:docPr id="21" name="Rectangle 20"/>
                <wp:cNvGraphicFramePr/>
                <a:graphic xmlns:a="http://schemas.openxmlformats.org/drawingml/2006/main">
                  <a:graphicData uri="http://schemas.microsoft.com/office/word/2010/wordprocessingShape">
                    <wps:wsp>
                      <wps:cNvSpPr/>
                      <wps:spPr>
                        <a:xfrm>
                          <a:off x="0" y="0"/>
                          <a:ext cx="5694424" cy="924331"/>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6E57235" id="Rectangle 20" o:spid="_x0000_s1026" style="position:absolute;margin-left:137.15pt;margin-top:-618.75pt;width:448.4pt;height:72.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" fillcolor="#e2efd9 [665]" strokecolor="black [3213]" strokeweight="1pt"/>
            </w:pict>
          </mc:Fallback>
        </mc:AlternateContent>
      </w:r>
      <w:r w:rsidRPr="00A71DB9">
        <mc:AlternateContent>
          <mc:Choice Requires="wps">
            <w:drawing>
              <wp:anchor distT="0" distB="0" distL="114300" distR="114300" simplePos="0" relativeHeight="251659264" behindDoc="0" locked="0" layoutInCell="1" allowOverlap="1" wp14:anchorId="1ADD99FE" wp14:editId="16FB747A">
                <wp:simplePos x="0" y="0"/>
                <wp:positionH relativeFrom="column">
                  <wp:posOffset>-794385</wp:posOffset>
                </wp:positionH>
                <wp:positionV relativeFrom="paragraph">
                  <wp:posOffset>-7535545</wp:posOffset>
                </wp:positionV>
                <wp:extent cx="832757" cy="584775"/>
                <wp:effectExtent l="0" t="0" r="24765" b="25400"/>
                <wp:wrapNone/>
                <wp:docPr id="24" name="ZoneTexte 23"/>
                <wp:cNvGraphicFramePr/>
                <a:graphic xmlns:a="http://schemas.openxmlformats.org/drawingml/2006/main">
                  <a:graphicData uri="http://schemas.microsoft.com/office/word/2010/wordprocessingShape">
                    <wps:wsp>
                      <wps:cNvSpPr txBox="1"/>
                      <wps:spPr>
                        <a:xfrm>
                          <a:off x="0" y="0"/>
                          <a:ext cx="832757" cy="584775"/>
                        </a:xfrm>
                        <a:prstGeom prst="rect">
                          <a:avLst/>
                        </a:prstGeom>
                        <a:solidFill>
                          <a:srgbClr val="92D050"/>
                        </a:solidFill>
                        <a:ln>
                          <a:solidFill>
                            <a:srgbClr val="262626"/>
                          </a:solidFill>
                        </a:ln>
                      </wps:spPr>
                      <wps:txbx>
                        <w:txbxContent>
                          <w:p w:rsidR="00A71DB9" w:rsidRDefault="00A71DB9" w:rsidP="00A71DB9">
                            <w:pPr>
                              <w:pStyle w:val="NormalWeb"/>
                              <w:spacing w:before="0" w:beforeAutospacing="0" w:after="0" w:afterAutospacing="0"/>
                              <w:jc w:val="center"/>
                            </w:pPr>
                            <w:r>
                              <w:rPr>
                                <w:rFonts w:ascii="Calibri" w:hAnsi="Calibri" w:cstheme="minorBidi"/>
                                <w:color w:val="A5A5A5" w:themeColor="accent3"/>
                                <w:kern w:val="24"/>
                                <w:sz w:val="32"/>
                                <w:szCs w:val="32"/>
                              </w:rPr>
                              <w:t xml:space="preserve"> </w:t>
                            </w:r>
                            <w:proofErr w:type="spellStart"/>
                            <w:r>
                              <w:rPr>
                                <w:rFonts w:ascii="Calibri" w:hAnsi="Calibri" w:cstheme="minorBidi"/>
                                <w:color w:val="833C0B" w:themeColor="accent2" w:themeShade="80"/>
                                <w:kern w:val="24"/>
                                <w:sz w:val="32"/>
                                <w:szCs w:val="32"/>
                              </w:rPr>
                              <w:t>Farm</w:t>
                            </w:r>
                            <w:proofErr w:type="spellEnd"/>
                            <w:r>
                              <w:rPr>
                                <w:rFonts w:ascii="Calibri" w:hAnsi="Calibri" w:cstheme="minorBidi"/>
                                <w:color w:val="833C0B" w:themeColor="accent2" w:themeShade="80"/>
                                <w:kern w:val="24"/>
                                <w:sz w:val="32"/>
                                <w:szCs w:val="32"/>
                              </w:rPr>
                              <w:t xml:space="preserve"> module</w:t>
                            </w:r>
                          </w:p>
                        </w:txbxContent>
                      </wps:txbx>
                      <wps:bodyPr wrap="square" rtlCol="0">
                        <a:spAutoFit/>
                      </wps:bodyPr>
                    </wps:wsp>
                  </a:graphicData>
                </a:graphic>
              </wp:anchor>
            </w:drawing>
          </mc:Choice>
          <mc:Fallback>
            <w:pict>
              <v:shapetype w14:anchorId="1ADD99FE" id="_x0000_t202" coordsize="21600,21600" o:spt="202" path="m,l,21600r21600,l21600,xe">
                <v:stroke joinstyle="miter"/>
                <v:path gradientshapeok="t" o:connecttype="rect"/>
              </v:shapetype>
              <v:shape id="ZoneTexte 23" o:spid="_x0000_s1026" type="#_x0000_t202" style="position:absolute;margin-left:-62.55pt;margin-top:-593.35pt;width:65.55pt;height:4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" fillcolor="#92d050" strokecolor="#262626">
                <v:textbox style="mso-fit-shape-to-text:t">
                  <w:txbxContent>
                    <w:p w:rsidR="00A71DB9" w:rsidRDefault="00A71DB9" w:rsidP="00A71DB9">
                      <w:pPr>
                        <w:pStyle w:val="NormalWeb"/>
                        <w:spacing w:before="0" w:beforeAutospacing="0" w:after="0" w:afterAutospacing="0"/>
                        <w:jc w:val="center"/>
                      </w:pPr>
                      <w:r>
                        <w:rPr>
                          <w:rFonts w:ascii="Calibri" w:hAnsi="Calibri" w:cstheme="minorBidi"/>
                          <w:color w:val="A5A5A5" w:themeColor="accent3"/>
                          <w:kern w:val="24"/>
                          <w:sz w:val="32"/>
                          <w:szCs w:val="32"/>
                        </w:rPr>
                        <w:t xml:space="preserve"> </w:t>
                      </w:r>
                      <w:proofErr w:type="spellStart"/>
                      <w:r>
                        <w:rPr>
                          <w:rFonts w:ascii="Calibri" w:hAnsi="Calibri" w:cstheme="minorBidi"/>
                          <w:color w:val="833C0B" w:themeColor="accent2" w:themeShade="80"/>
                          <w:kern w:val="24"/>
                          <w:sz w:val="32"/>
                          <w:szCs w:val="32"/>
                        </w:rPr>
                        <w:t>Farm</w:t>
                      </w:r>
                      <w:proofErr w:type="spellEnd"/>
                      <w:r>
                        <w:rPr>
                          <w:rFonts w:ascii="Calibri" w:hAnsi="Calibri" w:cstheme="minorBidi"/>
                          <w:color w:val="833C0B" w:themeColor="accent2" w:themeShade="80"/>
                          <w:kern w:val="24"/>
                          <w:sz w:val="32"/>
                          <w:szCs w:val="32"/>
                        </w:rPr>
                        <w:t xml:space="preserve"> module</w:t>
                      </w:r>
                    </w:p>
                  </w:txbxContent>
                </v:textbox>
              </v:shape>
            </w:pict>
          </mc:Fallback>
        </mc:AlternateContent>
      </w:r>
      <w:r w:rsidRPr="00A71DB9">
        <mc:AlternateContent>
          <mc:Choice Requires="wps">
            <w:drawing>
              <wp:anchor distT="0" distB="0" distL="114300" distR="114300" simplePos="0" relativeHeight="251660288" behindDoc="0" locked="0" layoutInCell="1" allowOverlap="1" wp14:anchorId="773E6C7B" wp14:editId="30D4B0E2">
                <wp:simplePos x="0" y="0"/>
                <wp:positionH relativeFrom="column">
                  <wp:posOffset>-899795</wp:posOffset>
                </wp:positionH>
                <wp:positionV relativeFrom="paragraph">
                  <wp:posOffset>-6191885</wp:posOffset>
                </wp:positionV>
                <wp:extent cx="938239" cy="253916"/>
                <wp:effectExtent l="0" t="0" r="0" b="0"/>
                <wp:wrapNone/>
                <wp:docPr id="38" name="ZoneTexte 37"/>
                <wp:cNvGraphicFramePr/>
                <a:graphic xmlns:a="http://schemas.openxmlformats.org/drawingml/2006/main">
                  <a:graphicData uri="http://schemas.microsoft.com/office/word/2010/wordprocessingShape">
                    <wps:wsp>
                      <wps:cNvSpPr txBox="1"/>
                      <wps:spPr>
                        <a:xfrm>
                          <a:off x="0" y="0"/>
                          <a:ext cx="938239" cy="253916"/>
                        </a:xfrm>
                        <a:prstGeom prst="rect">
                          <a:avLst/>
                        </a:prstGeom>
                        <a:solidFill>
                          <a:schemeClr val="accent4">
                            <a:lumMod val="60000"/>
                            <a:lumOff val="40000"/>
                          </a:schemeClr>
                        </a:solidFill>
                      </wps:spPr>
                      <wps:txbx>
                        <w:txbxContent>
                          <w:p w:rsidR="00A71DB9" w:rsidRDefault="00A71DB9" w:rsidP="00A71DB9">
                            <w:pPr>
                              <w:pStyle w:val="NormalWeb"/>
                              <w:spacing w:before="0" w:beforeAutospacing="0" w:after="0" w:afterAutospacing="0"/>
                            </w:pPr>
                            <w:r>
                              <w:rPr>
                                <w:rFonts w:ascii="Calibri" w:hAnsi="Calibri" w:cstheme="minorBidi"/>
                                <w:color w:val="000000"/>
                                <w:kern w:val="24"/>
                                <w:sz w:val="21"/>
                                <w:szCs w:val="21"/>
                              </w:rPr>
                              <w:t>Interventions</w:t>
                            </w:r>
                          </w:p>
                        </w:txbxContent>
                      </wps:txbx>
                      <wps:bodyPr wrap="square" rtlCol="0">
                        <a:spAutoFit/>
                      </wps:bodyPr>
                    </wps:wsp>
                  </a:graphicData>
                </a:graphic>
              </wp:anchor>
            </w:drawing>
          </mc:Choice>
          <mc:Fallback>
            <w:pict>
              <v:shape w14:anchorId="773E6C7B" id="ZoneTexte 37" o:spid="_x0000_s1027" type="#_x0000_t202" style="position:absolute;margin-left:-70.85pt;margin-top:-487.55pt;width:73.9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" fillcolor="#ffd966 [1943]" stroked="f">
                <v:textbox style="mso-fit-shape-to-text:t">
                  <w:txbxContent>
                    <w:p w:rsidR="00A71DB9" w:rsidRDefault="00A71DB9" w:rsidP="00A71DB9">
                      <w:pPr>
                        <w:pStyle w:val="NormalWeb"/>
                        <w:spacing w:before="0" w:beforeAutospacing="0" w:after="0" w:afterAutospacing="0"/>
                      </w:pPr>
                      <w:r>
                        <w:rPr>
                          <w:rFonts w:ascii="Calibri" w:hAnsi="Calibri" w:cstheme="minorBidi"/>
                          <w:color w:val="000000"/>
                          <w:kern w:val="24"/>
                          <w:sz w:val="21"/>
                          <w:szCs w:val="21"/>
                        </w:rPr>
                        <w:t>Interventions</w:t>
                      </w:r>
                    </w:p>
                  </w:txbxContent>
                </v:textbox>
              </v:shape>
            </w:pict>
          </mc:Fallback>
        </mc:AlternateContent>
      </w:r>
      <w:r w:rsidRPr="00A71DB9">
        <mc:AlternateContent>
          <mc:Choice Requires="wps">
            <w:drawing>
              <wp:anchor distT="0" distB="0" distL="114300" distR="114300" simplePos="0" relativeHeight="251661312" behindDoc="0" locked="0" layoutInCell="1" allowOverlap="1" wp14:anchorId="1359473B" wp14:editId="47B01B3A">
                <wp:simplePos x="0" y="0"/>
                <wp:positionH relativeFrom="column">
                  <wp:posOffset>2412365</wp:posOffset>
                </wp:positionH>
                <wp:positionV relativeFrom="paragraph">
                  <wp:posOffset>-6915785</wp:posOffset>
                </wp:positionV>
                <wp:extent cx="832757" cy="253916"/>
                <wp:effectExtent l="0" t="0" r="24765" b="13335"/>
                <wp:wrapNone/>
                <wp:docPr id="46" name="ZoneTexte 45"/>
                <wp:cNvGraphicFramePr/>
                <a:graphic xmlns:a="http://schemas.openxmlformats.org/drawingml/2006/main">
                  <a:graphicData uri="http://schemas.microsoft.com/office/word/2010/wordprocessingShape">
                    <wps:wsp>
                      <wps:cNvSpPr txBox="1"/>
                      <wps:spPr>
                        <a:xfrm>
                          <a:off x="0" y="0"/>
                          <a:ext cx="832757" cy="253916"/>
                        </a:xfrm>
                        <a:prstGeom prst="rect">
                          <a:avLst/>
                        </a:prstGeom>
                        <a:solidFill>
                          <a:schemeClr val="bg1"/>
                        </a:solidFill>
                        <a:ln>
                          <a:solidFill>
                            <a:schemeClr val="tx1"/>
                          </a:solidFill>
                        </a:ln>
                      </wps:spPr>
                      <wps:txbx>
                        <w:txbxContent>
                          <w:p w:rsidR="00A71DB9" w:rsidRDefault="00A71DB9" w:rsidP="00A71DB9">
                            <w:pPr>
                              <w:pStyle w:val="NormalWeb"/>
                              <w:spacing w:before="0" w:beforeAutospacing="0" w:after="0" w:afterAutospacing="0"/>
                              <w:jc w:val="center"/>
                            </w:pPr>
                            <w:proofErr w:type="spellStart"/>
                            <w:r>
                              <w:rPr>
                                <w:rFonts w:ascii="Calibri" w:hAnsi="Calibri" w:cstheme="minorBidi"/>
                                <w:color w:val="000000"/>
                                <w:kern w:val="24"/>
                                <w:sz w:val="21"/>
                                <w:szCs w:val="21"/>
                              </w:rPr>
                              <w:t>Slaughter</w:t>
                            </w:r>
                            <w:proofErr w:type="spellEnd"/>
                          </w:p>
                        </w:txbxContent>
                      </wps:txbx>
                      <wps:bodyPr wrap="square" rtlCol="0">
                        <a:spAutoFit/>
                      </wps:bodyPr>
                    </wps:wsp>
                  </a:graphicData>
                </a:graphic>
              </wp:anchor>
            </w:drawing>
          </mc:Choice>
          <mc:Fallback>
            <w:pict>
              <v:shape w14:anchorId="1359473B" id="ZoneTexte 45" o:spid="_x0000_s1028" type="#_x0000_t202" style="position:absolute;margin-left:189.95pt;margin-top:-544.55pt;width:65.55pt;height:2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" fillcolor="white [3212]" strokecolor="black [3213]">
                <v:textbox style="mso-fit-shape-to-text:t">
                  <w:txbxContent>
                    <w:p w:rsidR="00A71DB9" w:rsidRDefault="00A71DB9" w:rsidP="00A71DB9">
                      <w:pPr>
                        <w:pStyle w:val="NormalWeb"/>
                        <w:spacing w:before="0" w:beforeAutospacing="0" w:after="0" w:afterAutospacing="0"/>
                        <w:jc w:val="center"/>
                      </w:pPr>
                      <w:proofErr w:type="spellStart"/>
                      <w:r>
                        <w:rPr>
                          <w:rFonts w:ascii="Calibri" w:hAnsi="Calibri" w:cstheme="minorBidi"/>
                          <w:color w:val="000000"/>
                          <w:kern w:val="24"/>
                          <w:sz w:val="21"/>
                          <w:szCs w:val="21"/>
                        </w:rPr>
                        <w:t>Slaughter</w:t>
                      </w:r>
                      <w:proofErr w:type="spellEnd"/>
                    </w:p>
                  </w:txbxContent>
                </v:textbox>
              </v:shape>
            </w:pict>
          </mc:Fallback>
        </mc:AlternateContent>
      </w:r>
      <w:r w:rsidRPr="00A71DB9">
        <mc:AlternateContent>
          <mc:Choice Requires="wps">
            <w:drawing>
              <wp:anchor distT="0" distB="0" distL="114300" distR="114300" simplePos="0" relativeHeight="251662336" behindDoc="0" locked="0" layoutInCell="1" allowOverlap="1" wp14:anchorId="2F9C9D0B" wp14:editId="4A114EAB">
                <wp:simplePos x="0" y="0"/>
                <wp:positionH relativeFrom="column">
                  <wp:posOffset>4752975</wp:posOffset>
                </wp:positionH>
                <wp:positionV relativeFrom="paragraph">
                  <wp:posOffset>-6908165</wp:posOffset>
                </wp:positionV>
                <wp:extent cx="1166632" cy="253916"/>
                <wp:effectExtent l="0" t="0" r="14605" b="13335"/>
                <wp:wrapNone/>
                <wp:docPr id="47" name="ZoneTexte 46"/>
                <wp:cNvGraphicFramePr/>
                <a:graphic xmlns:a="http://schemas.openxmlformats.org/drawingml/2006/main">
                  <a:graphicData uri="http://schemas.microsoft.com/office/word/2010/wordprocessingShape">
                    <wps:wsp>
                      <wps:cNvSpPr txBox="1"/>
                      <wps:spPr>
                        <a:xfrm>
                          <a:off x="0" y="0"/>
                          <a:ext cx="1166632" cy="253916"/>
                        </a:xfrm>
                        <a:prstGeom prst="rect">
                          <a:avLst/>
                        </a:prstGeom>
                        <a:solidFill>
                          <a:schemeClr val="bg1"/>
                        </a:solidFill>
                        <a:ln>
                          <a:solidFill>
                            <a:schemeClr val="tx1"/>
                          </a:solidFill>
                        </a:ln>
                      </wps:spPr>
                      <wps:txbx>
                        <w:txbxContent>
                          <w:p w:rsidR="00A71DB9" w:rsidRDefault="00A71DB9" w:rsidP="00A71DB9">
                            <w:pPr>
                              <w:pStyle w:val="NormalWeb"/>
                              <w:spacing w:before="0" w:beforeAutospacing="0" w:after="0" w:afterAutospacing="0"/>
                              <w:jc w:val="center"/>
                            </w:pPr>
                            <w:proofErr w:type="spellStart"/>
                            <w:r>
                              <w:rPr>
                                <w:rFonts w:ascii="Calibri" w:hAnsi="Calibri" w:cstheme="minorBidi"/>
                                <w:color w:val="000000"/>
                                <w:kern w:val="24"/>
                                <w:sz w:val="21"/>
                                <w:szCs w:val="21"/>
                              </w:rPr>
                              <w:t>Processing</w:t>
                            </w:r>
                            <w:proofErr w:type="spellEnd"/>
                          </w:p>
                        </w:txbxContent>
                      </wps:txbx>
                      <wps:bodyPr wrap="square" rtlCol="0">
                        <a:spAutoFit/>
                      </wps:bodyPr>
                    </wps:wsp>
                  </a:graphicData>
                </a:graphic>
              </wp:anchor>
            </w:drawing>
          </mc:Choice>
          <mc:Fallback>
            <w:pict>
              <v:shape w14:anchorId="2F9C9D0B" id="ZoneTexte 46" o:spid="_x0000_s1029" type="#_x0000_t202" style="position:absolute;margin-left:374.25pt;margin-top:-543.95pt;width:91.85pt;height:2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" fillcolor="white [3212]" strokecolor="black [3213]">
                <v:textbox style="mso-fit-shape-to-text:t">
                  <w:txbxContent>
                    <w:p w:rsidR="00A71DB9" w:rsidRDefault="00A71DB9" w:rsidP="00A71DB9">
                      <w:pPr>
                        <w:pStyle w:val="NormalWeb"/>
                        <w:spacing w:before="0" w:beforeAutospacing="0" w:after="0" w:afterAutospacing="0"/>
                        <w:jc w:val="center"/>
                      </w:pPr>
                      <w:proofErr w:type="spellStart"/>
                      <w:r>
                        <w:rPr>
                          <w:rFonts w:ascii="Calibri" w:hAnsi="Calibri" w:cstheme="minorBidi"/>
                          <w:color w:val="000000"/>
                          <w:kern w:val="24"/>
                          <w:sz w:val="21"/>
                          <w:szCs w:val="21"/>
                        </w:rPr>
                        <w:t>Processing</w:t>
                      </w:r>
                      <w:proofErr w:type="spellEnd"/>
                    </w:p>
                  </w:txbxContent>
                </v:textbox>
              </v:shape>
            </w:pict>
          </mc:Fallback>
        </mc:AlternateContent>
      </w:r>
      <w:r w:rsidRPr="00A71DB9">
        <mc:AlternateContent>
          <mc:Choice Requires="wps">
            <w:drawing>
              <wp:anchor distT="0" distB="0" distL="114300" distR="114300" simplePos="0" relativeHeight="251663360" behindDoc="0" locked="0" layoutInCell="1" allowOverlap="1" wp14:anchorId="61FC41EF" wp14:editId="1503E4B8">
                <wp:simplePos x="0" y="0"/>
                <wp:positionH relativeFrom="column">
                  <wp:posOffset>7701915</wp:posOffset>
                </wp:positionH>
                <wp:positionV relativeFrom="paragraph">
                  <wp:posOffset>-7061835</wp:posOffset>
                </wp:positionV>
                <wp:extent cx="1061387" cy="415498"/>
                <wp:effectExtent l="0" t="0" r="24765" b="22860"/>
                <wp:wrapNone/>
                <wp:docPr id="48" name="ZoneTexte 47"/>
                <wp:cNvGraphicFramePr/>
                <a:graphic xmlns:a="http://schemas.openxmlformats.org/drawingml/2006/main">
                  <a:graphicData uri="http://schemas.microsoft.com/office/word/2010/wordprocessingShape">
                    <wps:wsp>
                      <wps:cNvSpPr txBox="1"/>
                      <wps:spPr>
                        <a:xfrm>
                          <a:off x="0" y="0"/>
                          <a:ext cx="1061387" cy="415498"/>
                        </a:xfrm>
                        <a:prstGeom prst="rect">
                          <a:avLst/>
                        </a:prstGeom>
                        <a:solidFill>
                          <a:schemeClr val="bg1"/>
                        </a:solidFill>
                        <a:ln>
                          <a:solidFill>
                            <a:srgbClr val="262626"/>
                          </a:solidFill>
                        </a:ln>
                      </wps:spPr>
                      <wps:txbx>
                        <w:txbxContent>
                          <w:p w:rsidR="00A71DB9" w:rsidRDefault="00A71DB9" w:rsidP="00A71DB9">
                            <w:pPr>
                              <w:pStyle w:val="NormalWeb"/>
                              <w:spacing w:before="0" w:beforeAutospacing="0" w:after="0" w:afterAutospacing="0"/>
                              <w:jc w:val="center"/>
                            </w:pPr>
                            <w:r>
                              <w:rPr>
                                <w:rFonts w:ascii="Calibri" w:hAnsi="Calibri" w:cstheme="minorBidi"/>
                                <w:color w:val="000000"/>
                                <w:kern w:val="24"/>
                                <w:sz w:val="21"/>
                                <w:szCs w:val="21"/>
                              </w:rPr>
                              <w:t xml:space="preserve">Home </w:t>
                            </w:r>
                            <w:proofErr w:type="spellStart"/>
                            <w:r>
                              <w:rPr>
                                <w:rFonts w:ascii="Calibri" w:hAnsi="Calibri" w:cstheme="minorBidi"/>
                                <w:color w:val="000000"/>
                                <w:kern w:val="24"/>
                                <w:sz w:val="21"/>
                                <w:szCs w:val="21"/>
                              </w:rPr>
                              <w:t>preparation</w:t>
                            </w:r>
                            <w:proofErr w:type="spellEnd"/>
                          </w:p>
                        </w:txbxContent>
                      </wps:txbx>
                      <wps:bodyPr wrap="square" rtlCol="0">
                        <a:spAutoFit/>
                      </wps:bodyPr>
                    </wps:wsp>
                  </a:graphicData>
                </a:graphic>
              </wp:anchor>
            </w:drawing>
          </mc:Choice>
          <mc:Fallback>
            <w:pict>
              <v:shape w14:anchorId="61FC41EF" id="ZoneTexte 47" o:spid="_x0000_s1030" type="#_x0000_t202" style="position:absolute;margin-left:606.45pt;margin-top:-556.05pt;width:83.55pt;height:3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" fillcolor="white [3212]" strokecolor="#262626">
                <v:textbox style="mso-fit-shape-to-text:t">
                  <w:txbxContent>
                    <w:p w:rsidR="00A71DB9" w:rsidRDefault="00A71DB9" w:rsidP="00A71DB9">
                      <w:pPr>
                        <w:pStyle w:val="NormalWeb"/>
                        <w:spacing w:before="0" w:beforeAutospacing="0" w:after="0" w:afterAutospacing="0"/>
                        <w:jc w:val="center"/>
                      </w:pPr>
                      <w:r>
                        <w:rPr>
                          <w:rFonts w:ascii="Calibri" w:hAnsi="Calibri" w:cstheme="minorBidi"/>
                          <w:color w:val="000000"/>
                          <w:kern w:val="24"/>
                          <w:sz w:val="21"/>
                          <w:szCs w:val="21"/>
                        </w:rPr>
                        <w:t xml:space="preserve">Home </w:t>
                      </w:r>
                      <w:proofErr w:type="spellStart"/>
                      <w:r>
                        <w:rPr>
                          <w:rFonts w:ascii="Calibri" w:hAnsi="Calibri" w:cstheme="minorBidi"/>
                          <w:color w:val="000000"/>
                          <w:kern w:val="24"/>
                          <w:sz w:val="21"/>
                          <w:szCs w:val="21"/>
                        </w:rPr>
                        <w:t>preparation</w:t>
                      </w:r>
                      <w:proofErr w:type="spellEnd"/>
                    </w:p>
                  </w:txbxContent>
                </v:textbox>
              </v:shape>
            </w:pict>
          </mc:Fallback>
        </mc:AlternateContent>
      </w:r>
      <w:r w:rsidRPr="00A71DB9">
        <mc:AlternateContent>
          <mc:Choice Requires="wps">
            <w:drawing>
              <wp:anchor distT="0" distB="0" distL="114300" distR="114300" simplePos="0" relativeHeight="251664384" behindDoc="0" locked="0" layoutInCell="1" allowOverlap="1" wp14:anchorId="7C7EF18B" wp14:editId="516A1E37">
                <wp:simplePos x="0" y="0"/>
                <wp:positionH relativeFrom="column">
                  <wp:posOffset>10460355</wp:posOffset>
                </wp:positionH>
                <wp:positionV relativeFrom="paragraph">
                  <wp:posOffset>-7096125</wp:posOffset>
                </wp:positionV>
                <wp:extent cx="1216420" cy="415498"/>
                <wp:effectExtent l="0" t="0" r="22225" b="22860"/>
                <wp:wrapNone/>
                <wp:docPr id="49" name="ZoneTexte 48"/>
                <wp:cNvGraphicFramePr/>
                <a:graphic xmlns:a="http://schemas.openxmlformats.org/drawingml/2006/main">
                  <a:graphicData uri="http://schemas.microsoft.com/office/word/2010/wordprocessingShape">
                    <wps:wsp>
                      <wps:cNvSpPr txBox="1"/>
                      <wps:spPr>
                        <a:xfrm>
                          <a:off x="0" y="0"/>
                          <a:ext cx="1216420" cy="415498"/>
                        </a:xfrm>
                        <a:prstGeom prst="rect">
                          <a:avLst/>
                        </a:prstGeom>
                        <a:solidFill>
                          <a:schemeClr val="accent3">
                            <a:lumMod val="40000"/>
                            <a:lumOff val="60000"/>
                          </a:schemeClr>
                        </a:solidFill>
                        <a:ln>
                          <a:solidFill>
                            <a:schemeClr val="tx1"/>
                          </a:solidFill>
                        </a:ln>
                      </wps:spPr>
                      <wps:txbx>
                        <w:txbxContent>
                          <w:p w:rsidR="00A71DB9" w:rsidRDefault="00A71DB9" w:rsidP="00A71DB9">
                            <w:pPr>
                              <w:pStyle w:val="NormalWeb"/>
                              <w:spacing w:before="0" w:beforeAutospacing="0" w:after="0" w:afterAutospacing="0"/>
                              <w:jc w:val="center"/>
                            </w:pPr>
                            <w:proofErr w:type="spellStart"/>
                            <w:r>
                              <w:rPr>
                                <w:rFonts w:ascii="Calibri" w:hAnsi="Calibri" w:cstheme="minorBidi"/>
                                <w:color w:val="000000" w:themeColor="text1"/>
                                <w:kern w:val="24"/>
                                <w:sz w:val="21"/>
                                <w:szCs w:val="21"/>
                              </w:rPr>
                              <w:t>Chicken</w:t>
                            </w:r>
                            <w:proofErr w:type="spellEnd"/>
                            <w:r>
                              <w:rPr>
                                <w:rFonts w:ascii="Calibri" w:hAnsi="Calibri" w:cstheme="minorBidi"/>
                                <w:color w:val="000000" w:themeColor="text1"/>
                                <w:kern w:val="24"/>
                                <w:sz w:val="21"/>
                                <w:szCs w:val="21"/>
                              </w:rPr>
                              <w:t xml:space="preserve"> </w:t>
                            </w:r>
                            <w:proofErr w:type="spellStart"/>
                            <w:r>
                              <w:rPr>
                                <w:rFonts w:ascii="Calibri" w:hAnsi="Calibri" w:cstheme="minorBidi"/>
                                <w:color w:val="000000" w:themeColor="text1"/>
                                <w:kern w:val="24"/>
                                <w:sz w:val="21"/>
                                <w:szCs w:val="21"/>
                              </w:rPr>
                              <w:t>meat</w:t>
                            </w:r>
                            <w:proofErr w:type="spellEnd"/>
                            <w:r>
                              <w:rPr>
                                <w:rFonts w:ascii="Calibri" w:hAnsi="Calibri" w:cstheme="minorBidi"/>
                                <w:color w:val="000000" w:themeColor="text1"/>
                                <w:kern w:val="24"/>
                                <w:sz w:val="21"/>
                                <w:szCs w:val="21"/>
                              </w:rPr>
                              <w:t xml:space="preserve"> </w:t>
                            </w:r>
                            <w:proofErr w:type="spellStart"/>
                            <w:r>
                              <w:rPr>
                                <w:rFonts w:ascii="Calibri" w:hAnsi="Calibri" w:cstheme="minorBidi"/>
                                <w:color w:val="000000" w:themeColor="text1"/>
                                <w:kern w:val="24"/>
                                <w:sz w:val="21"/>
                                <w:szCs w:val="21"/>
                              </w:rPr>
                              <w:t>consumption</w:t>
                            </w:r>
                            <w:proofErr w:type="spellEnd"/>
                          </w:p>
                        </w:txbxContent>
                      </wps:txbx>
                      <wps:bodyPr wrap="square" rtlCol="0">
                        <a:spAutoFit/>
                      </wps:bodyPr>
                    </wps:wsp>
                  </a:graphicData>
                </a:graphic>
              </wp:anchor>
            </w:drawing>
          </mc:Choice>
          <mc:Fallback>
            <w:pict>
              <v:shape w14:anchorId="7C7EF18B" id="ZoneTexte 48" o:spid="_x0000_s1031" type="#_x0000_t202" style="position:absolute;margin-left:823.65pt;margin-top:-558.75pt;width:95.8pt;height:3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" fillcolor="#dbdbdb [1302]" strokecolor="black [3213]">
                <v:textbox style="mso-fit-shape-to-text:t">
                  <w:txbxContent>
                    <w:p w:rsidR="00A71DB9" w:rsidRDefault="00A71DB9" w:rsidP="00A71DB9">
                      <w:pPr>
                        <w:pStyle w:val="NormalWeb"/>
                        <w:spacing w:before="0" w:beforeAutospacing="0" w:after="0" w:afterAutospacing="0"/>
                        <w:jc w:val="center"/>
                      </w:pPr>
                      <w:proofErr w:type="spellStart"/>
                      <w:r>
                        <w:rPr>
                          <w:rFonts w:ascii="Calibri" w:hAnsi="Calibri" w:cstheme="minorBidi"/>
                          <w:color w:val="000000" w:themeColor="text1"/>
                          <w:kern w:val="24"/>
                          <w:sz w:val="21"/>
                          <w:szCs w:val="21"/>
                        </w:rPr>
                        <w:t>Chicken</w:t>
                      </w:r>
                      <w:proofErr w:type="spellEnd"/>
                      <w:r>
                        <w:rPr>
                          <w:rFonts w:ascii="Calibri" w:hAnsi="Calibri" w:cstheme="minorBidi"/>
                          <w:color w:val="000000" w:themeColor="text1"/>
                          <w:kern w:val="24"/>
                          <w:sz w:val="21"/>
                          <w:szCs w:val="21"/>
                        </w:rPr>
                        <w:t xml:space="preserve"> </w:t>
                      </w:r>
                      <w:proofErr w:type="spellStart"/>
                      <w:r>
                        <w:rPr>
                          <w:rFonts w:ascii="Calibri" w:hAnsi="Calibri" w:cstheme="minorBidi"/>
                          <w:color w:val="000000" w:themeColor="text1"/>
                          <w:kern w:val="24"/>
                          <w:sz w:val="21"/>
                          <w:szCs w:val="21"/>
                        </w:rPr>
                        <w:t>meat</w:t>
                      </w:r>
                      <w:proofErr w:type="spellEnd"/>
                      <w:r>
                        <w:rPr>
                          <w:rFonts w:ascii="Calibri" w:hAnsi="Calibri" w:cstheme="minorBidi"/>
                          <w:color w:val="000000" w:themeColor="text1"/>
                          <w:kern w:val="24"/>
                          <w:sz w:val="21"/>
                          <w:szCs w:val="21"/>
                        </w:rPr>
                        <w:t xml:space="preserve"> </w:t>
                      </w:r>
                      <w:proofErr w:type="spellStart"/>
                      <w:r>
                        <w:rPr>
                          <w:rFonts w:ascii="Calibri" w:hAnsi="Calibri" w:cstheme="minorBidi"/>
                          <w:color w:val="000000" w:themeColor="text1"/>
                          <w:kern w:val="24"/>
                          <w:sz w:val="21"/>
                          <w:szCs w:val="21"/>
                        </w:rPr>
                        <w:t>consumption</w:t>
                      </w:r>
                      <w:proofErr w:type="spellEnd"/>
                    </w:p>
                  </w:txbxContent>
                </v:textbox>
              </v:shape>
            </w:pict>
          </mc:Fallback>
        </mc:AlternateContent>
      </w:r>
      <w:r w:rsidRPr="00A71DB9">
        <mc:AlternateContent>
          <mc:Choice Requires="wps">
            <w:drawing>
              <wp:anchor distT="0" distB="0" distL="114300" distR="114300" simplePos="0" relativeHeight="251665408" behindDoc="0" locked="0" layoutInCell="1" allowOverlap="1" wp14:anchorId="7A02D34E" wp14:editId="6F1606BC">
                <wp:simplePos x="0" y="0"/>
                <wp:positionH relativeFrom="column">
                  <wp:posOffset>870585</wp:posOffset>
                </wp:positionH>
                <wp:positionV relativeFrom="paragraph">
                  <wp:posOffset>-6950075</wp:posOffset>
                </wp:positionV>
                <wp:extent cx="435524" cy="8136"/>
                <wp:effectExtent l="0" t="57150" r="41275" b="87630"/>
                <wp:wrapNone/>
                <wp:docPr id="51" name="Connecteur droit avec flèche 50"/>
                <wp:cNvGraphicFramePr/>
                <a:graphic xmlns:a="http://schemas.openxmlformats.org/drawingml/2006/main">
                  <a:graphicData uri="http://schemas.microsoft.com/office/word/2010/wordprocessingShape">
                    <wps:wsp>
                      <wps:cNvCnPr/>
                      <wps:spPr>
                        <a:xfrm>
                          <a:off x="0" y="0"/>
                          <a:ext cx="435524" cy="8136"/>
                        </a:xfrm>
                        <a:prstGeom prst="straightConnector1">
                          <a:avLst/>
                        </a:prstGeom>
                        <a:ln>
                          <a:solidFill>
                            <a:srgbClr val="26262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39EF59" id="_x0000_t32" coordsize="21600,21600" o:spt="32" o:oned="t" path="m,l21600,21600e" filled="f">
                <v:path arrowok="t" fillok="f" o:connecttype="none"/>
                <o:lock v:ext="edit" shapetype="t"/>
              </v:shapetype>
              <v:shape id="Connecteur droit avec flèche 50" o:spid="_x0000_s1026" type="#_x0000_t32" style="position:absolute;margin-left:68.55pt;margin-top:-547.25pt;width:34.3pt;height:.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" strokecolor="#262626" strokeweight=".5pt">
                <v:stroke endarrow="block" joinstyle="miter"/>
              </v:shape>
            </w:pict>
          </mc:Fallback>
        </mc:AlternateContent>
      </w:r>
      <w:r w:rsidRPr="00A71DB9">
        <mc:AlternateContent>
          <mc:Choice Requires="wps">
            <w:drawing>
              <wp:anchor distT="0" distB="0" distL="114300" distR="114300" simplePos="0" relativeHeight="251666432" behindDoc="0" locked="0" layoutInCell="1" allowOverlap="1" wp14:anchorId="2229FE80" wp14:editId="3B0D4392">
                <wp:simplePos x="0" y="0"/>
                <wp:positionH relativeFrom="column">
                  <wp:posOffset>7085965</wp:posOffset>
                </wp:positionH>
                <wp:positionV relativeFrom="paragraph">
                  <wp:posOffset>-6654165</wp:posOffset>
                </wp:positionV>
                <wp:extent cx="307619" cy="4268"/>
                <wp:effectExtent l="0" t="76200" r="35560" b="91440"/>
                <wp:wrapNone/>
                <wp:docPr id="52" name="Connecteur droit avec flèche 51"/>
                <wp:cNvGraphicFramePr/>
                <a:graphic xmlns:a="http://schemas.openxmlformats.org/drawingml/2006/main">
                  <a:graphicData uri="http://schemas.microsoft.com/office/word/2010/wordprocessingShape">
                    <wps:wsp>
                      <wps:cNvCnPr/>
                      <wps:spPr>
                        <a:xfrm>
                          <a:off x="0" y="0"/>
                          <a:ext cx="307619" cy="4268"/>
                        </a:xfrm>
                        <a:prstGeom prst="straightConnector1">
                          <a:avLst/>
                        </a:prstGeom>
                        <a:ln>
                          <a:solidFill>
                            <a:srgbClr val="26262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08817" id="Connecteur droit avec flèche 51" o:spid="_x0000_s1026" type="#_x0000_t32" style="position:absolute;margin-left:557.95pt;margin-top:-523.95pt;width:24.2pt;height:.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" strokecolor="#262626" strokeweight=".5pt">
                <v:stroke endarrow="block" joinstyle="miter"/>
              </v:shape>
            </w:pict>
          </mc:Fallback>
        </mc:AlternateContent>
      </w:r>
      <w:r w:rsidRPr="00A71DB9">
        <mc:AlternateContent>
          <mc:Choice Requires="wps">
            <w:drawing>
              <wp:anchor distT="0" distB="0" distL="114300" distR="114300" simplePos="0" relativeHeight="251667456" behindDoc="0" locked="0" layoutInCell="1" allowOverlap="1" wp14:anchorId="0C14FB2B" wp14:editId="06E619D3">
                <wp:simplePos x="0" y="0"/>
                <wp:positionH relativeFrom="column">
                  <wp:posOffset>9807575</wp:posOffset>
                </wp:positionH>
                <wp:positionV relativeFrom="paragraph">
                  <wp:posOffset>-6680835</wp:posOffset>
                </wp:positionV>
                <wp:extent cx="326487" cy="4044"/>
                <wp:effectExtent l="0" t="76200" r="16510" b="91440"/>
                <wp:wrapNone/>
                <wp:docPr id="53" name="Connecteur droit avec flèche 52"/>
                <wp:cNvGraphicFramePr/>
                <a:graphic xmlns:a="http://schemas.openxmlformats.org/drawingml/2006/main">
                  <a:graphicData uri="http://schemas.microsoft.com/office/word/2010/wordprocessingShape">
                    <wps:wsp>
                      <wps:cNvCnPr/>
                      <wps:spPr>
                        <a:xfrm flipV="1">
                          <a:off x="0" y="0"/>
                          <a:ext cx="326487" cy="4044"/>
                        </a:xfrm>
                        <a:prstGeom prst="straightConnector1">
                          <a:avLst/>
                        </a:prstGeom>
                        <a:ln>
                          <a:solidFill>
                            <a:srgbClr val="26262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F8E09" id="Connecteur droit avec flèche 52" o:spid="_x0000_s1026" type="#_x0000_t32" style="position:absolute;margin-left:772.25pt;margin-top:-526.05pt;width:25.7pt;height:.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" strokecolor="#262626" strokeweight=".5pt">
                <v:stroke endarrow="block" joinstyle="miter"/>
              </v:shape>
            </w:pict>
          </mc:Fallback>
        </mc:AlternateContent>
      </w:r>
      <w:r w:rsidRPr="00A71DB9">
        <mc:AlternateContent>
          <mc:Choice Requires="wps">
            <w:drawing>
              <wp:anchor distT="0" distB="0" distL="114300" distR="114300" simplePos="0" relativeHeight="251668480" behindDoc="0" locked="0" layoutInCell="1" allowOverlap="1" wp14:anchorId="79CA4975" wp14:editId="6071198B">
                <wp:simplePos x="0" y="0"/>
                <wp:positionH relativeFrom="column">
                  <wp:posOffset>1703705</wp:posOffset>
                </wp:positionH>
                <wp:positionV relativeFrom="paragraph">
                  <wp:posOffset>-7878445</wp:posOffset>
                </wp:positionV>
                <wp:extent cx="1901217" cy="338554"/>
                <wp:effectExtent l="0" t="0" r="0" b="0"/>
                <wp:wrapNone/>
                <wp:docPr id="55" name="ZoneTexte 54"/>
                <wp:cNvGraphicFramePr/>
                <a:graphic xmlns:a="http://schemas.openxmlformats.org/drawingml/2006/main">
                  <a:graphicData uri="http://schemas.microsoft.com/office/word/2010/wordprocessingShape">
                    <wps:wsp>
                      <wps:cNvSpPr txBox="1"/>
                      <wps:spPr>
                        <a:xfrm>
                          <a:off x="0" y="0"/>
                          <a:ext cx="1901217" cy="338554"/>
                        </a:xfrm>
                        <a:prstGeom prst="rect">
                          <a:avLst/>
                        </a:prstGeom>
                        <a:noFill/>
                      </wps:spPr>
                      <wps:txbx>
                        <w:txbxContent>
                          <w:p w:rsidR="00A71DB9" w:rsidRDefault="00A71DB9" w:rsidP="00A71DB9">
                            <w:pPr>
                              <w:pStyle w:val="NormalWeb"/>
                              <w:spacing w:before="0" w:beforeAutospacing="0" w:after="0" w:afterAutospacing="0"/>
                            </w:pPr>
                            <w:proofErr w:type="spellStart"/>
                            <w:r>
                              <w:rPr>
                                <w:rFonts w:ascii="Calibri" w:hAnsi="Calibri" w:cstheme="minorBidi"/>
                                <w:color w:val="A5A5A5" w:themeColor="accent3"/>
                                <w:kern w:val="24"/>
                                <w:sz w:val="32"/>
                                <w:szCs w:val="32"/>
                              </w:rPr>
                              <w:t>Foodborne</w:t>
                            </w:r>
                            <w:proofErr w:type="spellEnd"/>
                            <w:r>
                              <w:rPr>
                                <w:rFonts w:ascii="Calibri" w:hAnsi="Calibri" w:cstheme="minorBidi"/>
                                <w:color w:val="A5A5A5" w:themeColor="accent3"/>
                                <w:kern w:val="24"/>
                                <w:sz w:val="32"/>
                                <w:szCs w:val="32"/>
                              </w:rPr>
                              <w:t xml:space="preserve"> module</w:t>
                            </w:r>
                          </w:p>
                        </w:txbxContent>
                      </wps:txbx>
                      <wps:bodyPr wrap="square" rtlCol="0">
                        <a:spAutoFit/>
                      </wps:bodyPr>
                    </wps:wsp>
                  </a:graphicData>
                </a:graphic>
              </wp:anchor>
            </w:drawing>
          </mc:Choice>
          <mc:Fallback>
            <w:pict>
              <v:shape w14:anchorId="79CA4975" id="ZoneTexte 54" o:spid="_x0000_s1032" type="#_x0000_t202" style="position:absolute;margin-left:134.15pt;margin-top:-620.35pt;width:149.7pt;height:26.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" filled="f" stroked="f">
                <v:textbox style="mso-fit-shape-to-text:t">
                  <w:txbxContent>
                    <w:p w:rsidR="00A71DB9" w:rsidRDefault="00A71DB9" w:rsidP="00A71DB9">
                      <w:pPr>
                        <w:pStyle w:val="NormalWeb"/>
                        <w:spacing w:before="0" w:beforeAutospacing="0" w:after="0" w:afterAutospacing="0"/>
                      </w:pPr>
                      <w:proofErr w:type="spellStart"/>
                      <w:r>
                        <w:rPr>
                          <w:rFonts w:ascii="Calibri" w:hAnsi="Calibri" w:cstheme="minorBidi"/>
                          <w:color w:val="A5A5A5" w:themeColor="accent3"/>
                          <w:kern w:val="24"/>
                          <w:sz w:val="32"/>
                          <w:szCs w:val="32"/>
                        </w:rPr>
                        <w:t>Foodborne</w:t>
                      </w:r>
                      <w:proofErr w:type="spellEnd"/>
                      <w:r>
                        <w:rPr>
                          <w:rFonts w:ascii="Calibri" w:hAnsi="Calibri" w:cstheme="minorBidi"/>
                          <w:color w:val="A5A5A5" w:themeColor="accent3"/>
                          <w:kern w:val="24"/>
                          <w:sz w:val="32"/>
                          <w:szCs w:val="32"/>
                        </w:rPr>
                        <w:t xml:space="preserve"> module</w:t>
                      </w:r>
                    </w:p>
                  </w:txbxContent>
                </v:textbox>
              </v:shape>
            </w:pict>
          </mc:Fallback>
        </mc:AlternateContent>
      </w:r>
      <w:r w:rsidRPr="00A71DB9">
        <mc:AlternateContent>
          <mc:Choice Requires="wps">
            <w:drawing>
              <wp:anchor distT="0" distB="0" distL="114300" distR="114300" simplePos="0" relativeHeight="251669504" behindDoc="0" locked="0" layoutInCell="1" allowOverlap="1" wp14:anchorId="583A2B95" wp14:editId="447968B4">
                <wp:simplePos x="0" y="0"/>
                <wp:positionH relativeFrom="column">
                  <wp:posOffset>4078605</wp:posOffset>
                </wp:positionH>
                <wp:positionV relativeFrom="paragraph">
                  <wp:posOffset>-6661785</wp:posOffset>
                </wp:positionV>
                <wp:extent cx="337167" cy="3939"/>
                <wp:effectExtent l="0" t="76200" r="25400" b="91440"/>
                <wp:wrapNone/>
                <wp:docPr id="57" name="Connecteur droit avec flèche 56"/>
                <wp:cNvGraphicFramePr/>
                <a:graphic xmlns:a="http://schemas.openxmlformats.org/drawingml/2006/main">
                  <a:graphicData uri="http://schemas.microsoft.com/office/word/2010/wordprocessingShape">
                    <wps:wsp>
                      <wps:cNvCnPr/>
                      <wps:spPr>
                        <a:xfrm>
                          <a:off x="0" y="0"/>
                          <a:ext cx="337167" cy="3939"/>
                        </a:xfrm>
                        <a:prstGeom prst="straightConnector1">
                          <a:avLst/>
                        </a:prstGeom>
                        <a:ln>
                          <a:solidFill>
                            <a:srgbClr val="26262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9910E" id="Connecteur droit avec flèche 56" o:spid="_x0000_s1026" type="#_x0000_t32" style="position:absolute;margin-left:321.15pt;margin-top:-524.55pt;width:26.55pt;height:.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" strokecolor="#262626" strokeweight=".5pt">
                <v:stroke endarrow="block" joinstyle="miter"/>
              </v:shape>
            </w:pict>
          </mc:Fallback>
        </mc:AlternateContent>
      </w:r>
      <w:r w:rsidR="009D4756" w:rsidRPr="009D4756">
        <w:rPr>
          <w:rFonts w:asciiTheme="minorHAnsi" w:eastAsia="Times New Roman" w:hAnsiTheme="minorHAnsi" w:cstheme="minorHAnsi"/>
          <w:sz w:val="22"/>
          <w:lang w:val="en-US"/>
        </w:rPr>
        <w:t>The presentation will highlight the farm-to-fork QMRA model (see Figure 1), which integrates both farm and foodborne modules to comprehensively examine AMR transmission dynamics. This model consolidates exposure assessment from the farm level across various production phases, including slaughtering, processing, transport, cooking, and ultimately reaching the consumer's plate.</w:t>
      </w:r>
      <w:r w:rsidR="009D4756">
        <w:rPr>
          <w:rFonts w:asciiTheme="minorHAnsi" w:eastAsia="Times New Roman" w:hAnsiTheme="minorHAnsi" w:cstheme="minorHAnsi"/>
          <w:sz w:val="22"/>
          <w:lang w:val="en-US"/>
        </w:rPr>
        <w:t xml:space="preserve"> </w:t>
      </w:r>
      <w:r w:rsidR="009D4756" w:rsidRPr="009D4756">
        <w:rPr>
          <w:rFonts w:asciiTheme="minorHAnsi" w:eastAsia="Times New Roman" w:hAnsiTheme="minorHAnsi" w:cstheme="minorHAnsi"/>
          <w:sz w:val="22"/>
          <w:lang w:val="en-US"/>
        </w:rPr>
        <w:t>The aim is to</w:t>
      </w:r>
      <w:r w:rsidR="00B86D57">
        <w:rPr>
          <w:rFonts w:asciiTheme="minorHAnsi" w:eastAsia="Times New Roman" w:hAnsiTheme="minorHAnsi" w:cstheme="minorHAnsi"/>
          <w:sz w:val="22"/>
          <w:lang w:val="en-US"/>
        </w:rPr>
        <w:t xml:space="preserve"> compute the risk of exposure for</w:t>
      </w:r>
      <w:r w:rsidR="009D4756" w:rsidRPr="009D4756">
        <w:rPr>
          <w:rFonts w:asciiTheme="minorHAnsi" w:eastAsia="Times New Roman" w:hAnsiTheme="minorHAnsi" w:cstheme="minorHAnsi"/>
          <w:sz w:val="22"/>
          <w:lang w:val="en-US"/>
        </w:rPr>
        <w:t xml:space="preserve"> the consumer to ESBL-producing </w:t>
      </w:r>
      <w:r w:rsidR="009D4756" w:rsidRPr="009D4756">
        <w:rPr>
          <w:rFonts w:asciiTheme="minorHAnsi" w:eastAsia="Times New Roman" w:hAnsiTheme="minorHAnsi" w:cstheme="minorHAnsi"/>
          <w:i/>
          <w:sz w:val="22"/>
          <w:lang w:val="en-US"/>
        </w:rPr>
        <w:t>E. coli</w:t>
      </w:r>
      <w:r w:rsidR="009D4756" w:rsidRPr="009D4756">
        <w:rPr>
          <w:rFonts w:asciiTheme="minorHAnsi" w:eastAsia="Times New Roman" w:hAnsiTheme="minorHAnsi" w:cstheme="minorHAnsi"/>
          <w:sz w:val="22"/>
          <w:lang w:val="en-US"/>
        </w:rPr>
        <w:t xml:space="preserve"> bacteria. The farm module, </w:t>
      </w:r>
      <w:r w:rsidR="0088246C">
        <w:rPr>
          <w:rFonts w:asciiTheme="minorHAnsi" w:eastAsia="Times New Roman" w:hAnsiTheme="minorHAnsi" w:cstheme="minorHAnsi"/>
          <w:sz w:val="22"/>
          <w:lang w:val="en-US"/>
        </w:rPr>
        <w:t xml:space="preserve">based upon </w:t>
      </w:r>
      <w:r w:rsidR="009D4756" w:rsidRPr="009D4756">
        <w:rPr>
          <w:rFonts w:asciiTheme="minorHAnsi" w:eastAsia="Times New Roman" w:hAnsiTheme="minorHAnsi" w:cstheme="minorHAnsi"/>
          <w:sz w:val="22"/>
          <w:lang w:val="en-US"/>
        </w:rPr>
        <w:t>recent studies in the literature (Becker et al., 2020; Dame-</w:t>
      </w:r>
      <w:proofErr w:type="spellStart"/>
      <w:r w:rsidR="009D4756" w:rsidRPr="009D4756">
        <w:rPr>
          <w:rFonts w:asciiTheme="minorHAnsi" w:eastAsia="Times New Roman" w:hAnsiTheme="minorHAnsi" w:cstheme="minorHAnsi"/>
          <w:sz w:val="22"/>
          <w:lang w:val="en-US"/>
        </w:rPr>
        <w:t>korevaar</w:t>
      </w:r>
      <w:proofErr w:type="spellEnd"/>
      <w:r w:rsidR="009D4756" w:rsidRPr="009D4756">
        <w:rPr>
          <w:rFonts w:asciiTheme="minorHAnsi" w:eastAsia="Times New Roman" w:hAnsiTheme="minorHAnsi" w:cstheme="minorHAnsi"/>
          <w:sz w:val="22"/>
          <w:lang w:val="en-US"/>
        </w:rPr>
        <w:t xml:space="preserve"> et al., 2019), incorporates the transmission of AMR via an SI model and simulates the prevalence and concentration </w:t>
      </w:r>
      <w:r w:rsidR="00977A6A">
        <w:rPr>
          <w:rFonts w:asciiTheme="minorHAnsi" w:eastAsia="Times New Roman" w:hAnsiTheme="minorHAnsi" w:cstheme="minorHAnsi"/>
          <w:sz w:val="22"/>
          <w:lang w:val="en-US"/>
        </w:rPr>
        <w:t xml:space="preserve">of </w:t>
      </w:r>
      <w:r w:rsidR="00EA1332">
        <w:rPr>
          <w:rFonts w:asciiTheme="minorHAnsi" w:eastAsia="Times New Roman" w:hAnsiTheme="minorHAnsi" w:cstheme="minorHAnsi"/>
          <w:sz w:val="22"/>
          <w:lang w:val="en-US"/>
        </w:rPr>
        <w:t>bacteria</w:t>
      </w:r>
      <w:r w:rsidR="00977A6A">
        <w:rPr>
          <w:rFonts w:asciiTheme="minorHAnsi" w:eastAsia="Times New Roman" w:hAnsiTheme="minorHAnsi" w:cstheme="minorHAnsi"/>
          <w:sz w:val="22"/>
          <w:lang w:val="en-US"/>
        </w:rPr>
        <w:t xml:space="preserve"> </w:t>
      </w:r>
      <w:r w:rsidR="009D4756" w:rsidRPr="009D4756">
        <w:rPr>
          <w:rFonts w:asciiTheme="minorHAnsi" w:eastAsia="Times New Roman" w:hAnsiTheme="minorHAnsi" w:cstheme="minorHAnsi"/>
          <w:sz w:val="22"/>
          <w:lang w:val="en-US"/>
        </w:rPr>
        <w:t>in the barn environment</w:t>
      </w:r>
      <w:r w:rsidR="006B4985">
        <w:rPr>
          <w:rFonts w:asciiTheme="minorHAnsi" w:eastAsia="Times New Roman" w:hAnsiTheme="minorHAnsi" w:cstheme="minorHAnsi"/>
          <w:sz w:val="22"/>
          <w:lang w:val="en-US"/>
        </w:rPr>
        <w:t>,</w:t>
      </w:r>
      <w:r w:rsidR="009D4756" w:rsidRPr="009D4756">
        <w:rPr>
          <w:rFonts w:asciiTheme="minorHAnsi" w:eastAsia="Times New Roman" w:hAnsiTheme="minorHAnsi" w:cstheme="minorHAnsi"/>
          <w:sz w:val="22"/>
          <w:lang w:val="en-US"/>
        </w:rPr>
        <w:t xml:space="preserve"> at the end of the </w:t>
      </w:r>
      <w:proofErr w:type="gramStart"/>
      <w:r w:rsidR="009D4756" w:rsidRPr="009D4756">
        <w:rPr>
          <w:rFonts w:asciiTheme="minorHAnsi" w:eastAsia="Times New Roman" w:hAnsiTheme="minorHAnsi" w:cstheme="minorHAnsi"/>
          <w:sz w:val="22"/>
          <w:lang w:val="en-US"/>
        </w:rPr>
        <w:t>broiler harvesting</w:t>
      </w:r>
      <w:proofErr w:type="gramEnd"/>
      <w:r w:rsidR="009D4756" w:rsidRPr="009D4756">
        <w:rPr>
          <w:rFonts w:asciiTheme="minorHAnsi" w:eastAsia="Times New Roman" w:hAnsiTheme="minorHAnsi" w:cstheme="minorHAnsi"/>
          <w:sz w:val="22"/>
          <w:lang w:val="en-US"/>
        </w:rPr>
        <w:t xml:space="preserve"> step (36 days).</w:t>
      </w:r>
      <w:r w:rsidR="009D4756">
        <w:rPr>
          <w:rFonts w:asciiTheme="minorHAnsi" w:eastAsia="Times New Roman" w:hAnsiTheme="minorHAnsi" w:cstheme="minorHAnsi"/>
          <w:sz w:val="22"/>
          <w:lang w:val="en-US"/>
        </w:rPr>
        <w:t xml:space="preserve"> </w:t>
      </w:r>
      <w:r w:rsidR="009D4756" w:rsidRPr="009D4756">
        <w:rPr>
          <w:rFonts w:asciiTheme="minorHAnsi" w:eastAsia="Times New Roman" w:hAnsiTheme="minorHAnsi" w:cstheme="minorHAnsi"/>
          <w:sz w:val="22"/>
          <w:lang w:val="en-US"/>
        </w:rPr>
        <w:t xml:space="preserve">These outputs </w:t>
      </w:r>
      <w:proofErr w:type="gramStart"/>
      <w:r w:rsidR="009D4756" w:rsidRPr="009D4756">
        <w:rPr>
          <w:rFonts w:asciiTheme="minorHAnsi" w:eastAsia="Times New Roman" w:hAnsiTheme="minorHAnsi" w:cstheme="minorHAnsi"/>
          <w:sz w:val="22"/>
          <w:lang w:val="en-US"/>
        </w:rPr>
        <w:t>are then utilized</w:t>
      </w:r>
      <w:proofErr w:type="gramEnd"/>
      <w:r w:rsidR="009D4756" w:rsidRPr="009D4756">
        <w:rPr>
          <w:rFonts w:asciiTheme="minorHAnsi" w:eastAsia="Times New Roman" w:hAnsiTheme="minorHAnsi" w:cstheme="minorHAnsi"/>
          <w:sz w:val="22"/>
          <w:lang w:val="en-US"/>
        </w:rPr>
        <w:t xml:space="preserve"> in the foodborne module, also referred to as the production module of the QMRA model, based on the existing model proposed by </w:t>
      </w:r>
      <w:proofErr w:type="spellStart"/>
      <w:r w:rsidR="009D4756" w:rsidRPr="009D4756">
        <w:rPr>
          <w:rFonts w:asciiTheme="minorHAnsi" w:eastAsia="Times New Roman" w:hAnsiTheme="minorHAnsi" w:cstheme="minorHAnsi"/>
          <w:sz w:val="22"/>
          <w:lang w:val="en-US"/>
        </w:rPr>
        <w:t>Collineau</w:t>
      </w:r>
      <w:proofErr w:type="spellEnd"/>
      <w:r w:rsidR="009D4756" w:rsidRPr="009D4756">
        <w:rPr>
          <w:rFonts w:asciiTheme="minorHAnsi" w:eastAsia="Times New Roman" w:hAnsiTheme="minorHAnsi" w:cstheme="minorHAnsi"/>
          <w:sz w:val="22"/>
          <w:lang w:val="en-US"/>
        </w:rPr>
        <w:t xml:space="preserve"> et al. (2020). This module </w:t>
      </w:r>
      <w:r w:rsidR="00EA1332">
        <w:rPr>
          <w:rFonts w:asciiTheme="minorHAnsi" w:eastAsia="Times New Roman" w:hAnsiTheme="minorHAnsi" w:cstheme="minorHAnsi"/>
          <w:sz w:val="22"/>
          <w:lang w:val="en-US"/>
        </w:rPr>
        <w:t>simulates</w:t>
      </w:r>
      <w:r w:rsidR="009D4756" w:rsidRPr="009D4756">
        <w:rPr>
          <w:rFonts w:asciiTheme="minorHAnsi" w:eastAsia="Times New Roman" w:hAnsiTheme="minorHAnsi" w:cstheme="minorHAnsi"/>
          <w:sz w:val="22"/>
          <w:lang w:val="en-US"/>
        </w:rPr>
        <w:t xml:space="preserve"> the evolution of bacteria through different production steps, namely, scalding, </w:t>
      </w:r>
      <w:proofErr w:type="spellStart"/>
      <w:r w:rsidR="009D4756" w:rsidRPr="009D4756">
        <w:rPr>
          <w:rFonts w:asciiTheme="minorHAnsi" w:eastAsia="Times New Roman" w:hAnsiTheme="minorHAnsi" w:cstheme="minorHAnsi"/>
          <w:sz w:val="22"/>
          <w:lang w:val="en-US"/>
        </w:rPr>
        <w:t>defeathering</w:t>
      </w:r>
      <w:proofErr w:type="spellEnd"/>
      <w:r w:rsidR="009D4756" w:rsidRPr="009D4756">
        <w:rPr>
          <w:rFonts w:asciiTheme="minorHAnsi" w:eastAsia="Times New Roman" w:hAnsiTheme="minorHAnsi" w:cstheme="minorHAnsi"/>
          <w:sz w:val="22"/>
          <w:lang w:val="en-US"/>
        </w:rPr>
        <w:t>, evisc</w:t>
      </w:r>
      <w:r w:rsidR="00EA1332">
        <w:rPr>
          <w:rFonts w:asciiTheme="minorHAnsi" w:eastAsia="Times New Roman" w:hAnsiTheme="minorHAnsi" w:cstheme="minorHAnsi"/>
          <w:sz w:val="22"/>
          <w:lang w:val="en-US"/>
        </w:rPr>
        <w:t xml:space="preserve">eration, washing, chilling, </w:t>
      </w:r>
      <w:r w:rsidR="009D4756" w:rsidRPr="009D4756">
        <w:rPr>
          <w:rFonts w:asciiTheme="minorHAnsi" w:eastAsia="Times New Roman" w:hAnsiTheme="minorHAnsi" w:cstheme="minorHAnsi"/>
          <w:sz w:val="22"/>
          <w:lang w:val="en-US"/>
        </w:rPr>
        <w:t>portioning</w:t>
      </w:r>
      <w:r w:rsidR="00EA1332">
        <w:rPr>
          <w:rFonts w:asciiTheme="minorHAnsi" w:eastAsia="Times New Roman" w:hAnsiTheme="minorHAnsi" w:cstheme="minorHAnsi"/>
          <w:sz w:val="22"/>
          <w:lang w:val="en-US"/>
        </w:rPr>
        <w:t xml:space="preserve"> and up to consumption through cooking</w:t>
      </w:r>
      <w:r w:rsidR="009D4756" w:rsidRPr="009D4756">
        <w:rPr>
          <w:rFonts w:asciiTheme="minorHAnsi" w:eastAsia="Times New Roman" w:hAnsiTheme="minorHAnsi" w:cstheme="minorHAnsi"/>
          <w:sz w:val="22"/>
          <w:lang w:val="en-US"/>
        </w:rPr>
        <w:t>.</w:t>
      </w:r>
      <w:r w:rsidR="009D4756">
        <w:rPr>
          <w:rFonts w:asciiTheme="minorHAnsi" w:eastAsia="Times New Roman" w:hAnsiTheme="minorHAnsi" w:cstheme="minorHAnsi"/>
          <w:sz w:val="22"/>
          <w:lang w:val="en-US"/>
        </w:rPr>
        <w:t xml:space="preserve"> </w:t>
      </w:r>
      <w:r w:rsidR="009D4756" w:rsidRPr="009D4756">
        <w:rPr>
          <w:rFonts w:asciiTheme="minorHAnsi" w:eastAsia="Times New Roman" w:hAnsiTheme="minorHAnsi" w:cstheme="minorHAnsi"/>
          <w:sz w:val="22"/>
          <w:lang w:val="en-US"/>
        </w:rPr>
        <w:t xml:space="preserve">The combined farm-to-fork continuum in the baseline scenario </w:t>
      </w:r>
      <w:proofErr w:type="gramStart"/>
      <w:r w:rsidR="009D4756" w:rsidRPr="009D4756">
        <w:rPr>
          <w:rFonts w:asciiTheme="minorHAnsi" w:eastAsia="Times New Roman" w:hAnsiTheme="minorHAnsi" w:cstheme="minorHAnsi"/>
          <w:sz w:val="22"/>
          <w:lang w:val="en-US"/>
        </w:rPr>
        <w:t>is tested</w:t>
      </w:r>
      <w:proofErr w:type="gramEnd"/>
      <w:r w:rsidR="009D4756" w:rsidRPr="009D4756">
        <w:rPr>
          <w:rFonts w:asciiTheme="minorHAnsi" w:eastAsia="Times New Roman" w:hAnsiTheme="minorHAnsi" w:cstheme="minorHAnsi"/>
          <w:sz w:val="22"/>
          <w:lang w:val="en-US"/>
        </w:rPr>
        <w:t xml:space="preserve"> against various intervention strategies using data from different partners of the ENVIRE project. This underscores ENVIRE's </w:t>
      </w:r>
      <w:bookmarkStart w:id="0" w:name="_GoBack"/>
      <w:bookmarkEnd w:id="0"/>
      <w:r w:rsidR="009D4756" w:rsidRPr="009D4756">
        <w:rPr>
          <w:rFonts w:asciiTheme="minorHAnsi" w:eastAsia="Times New Roman" w:hAnsiTheme="minorHAnsi" w:cstheme="minorHAnsi"/>
          <w:sz w:val="22"/>
          <w:lang w:val="en-US"/>
        </w:rPr>
        <w:t>innovative approach to tackling this critical global health challenge.</w:t>
      </w:r>
    </w:p>
    <w:p w:rsidR="00A71DB9" w:rsidRDefault="002F205E" w:rsidP="005A0306">
      <w:pPr>
        <w:rPr>
          <w:lang w:val="en-US"/>
        </w:rPr>
      </w:pPr>
      <w:r>
        <w:rPr>
          <w:noProof/>
          <w:lang w:eastAsia="fr-FR"/>
        </w:rPr>
        <mc:AlternateContent>
          <mc:Choice Requires="wpg">
            <w:drawing>
              <wp:anchor distT="0" distB="0" distL="114300" distR="114300" simplePos="0" relativeHeight="251696128" behindDoc="0" locked="0" layoutInCell="1" allowOverlap="1">
                <wp:simplePos x="0" y="0"/>
                <wp:positionH relativeFrom="margin">
                  <wp:align>left</wp:align>
                </wp:positionH>
                <wp:positionV relativeFrom="paragraph">
                  <wp:posOffset>6030</wp:posOffset>
                </wp:positionV>
                <wp:extent cx="5672214" cy="660128"/>
                <wp:effectExtent l="0" t="0" r="24130" b="26035"/>
                <wp:wrapNone/>
                <wp:docPr id="20" name="Groupe 20"/>
                <wp:cNvGraphicFramePr/>
                <a:graphic xmlns:a="http://schemas.openxmlformats.org/drawingml/2006/main">
                  <a:graphicData uri="http://schemas.microsoft.com/office/word/2010/wordprocessingGroup">
                    <wpg:wgp>
                      <wpg:cNvGrpSpPr/>
                      <wpg:grpSpPr>
                        <a:xfrm>
                          <a:off x="0" y="0"/>
                          <a:ext cx="5672214" cy="660128"/>
                          <a:chOff x="0" y="0"/>
                          <a:chExt cx="5745563" cy="566966"/>
                        </a:xfrm>
                      </wpg:grpSpPr>
                      <wps:wsp>
                        <wps:cNvPr id="1" name="ZoneTexte 23"/>
                        <wps:cNvSpPr txBox="1"/>
                        <wps:spPr>
                          <a:xfrm>
                            <a:off x="0" y="83127"/>
                            <a:ext cx="616120" cy="440680"/>
                          </a:xfrm>
                          <a:prstGeom prst="rect">
                            <a:avLst/>
                          </a:prstGeom>
                          <a:solidFill>
                            <a:schemeClr val="accent4">
                              <a:lumMod val="40000"/>
                              <a:lumOff val="60000"/>
                            </a:schemeClr>
                          </a:solidFill>
                          <a:ln>
                            <a:solidFill>
                              <a:srgbClr val="262626"/>
                            </a:solidFill>
                          </a:ln>
                        </wps:spPr>
                        <wps:txbx>
                          <w:txbxContent>
                            <w:p w:rsidR="00A71DB9" w:rsidRPr="00A71DB9" w:rsidRDefault="00A71DB9" w:rsidP="00A71DB9">
                              <w:pPr>
                                <w:pStyle w:val="NormalWeb"/>
                                <w:spacing w:before="0" w:beforeAutospacing="0" w:after="0" w:afterAutospacing="0"/>
                                <w:jc w:val="center"/>
                                <w:rPr>
                                  <w:color w:val="000000" w:themeColor="text1"/>
                                  <w:sz w:val="16"/>
                                </w:rPr>
                              </w:pPr>
                              <w:r w:rsidRPr="00A71DB9">
                                <w:rPr>
                                  <w:rFonts w:ascii="Calibri" w:hAnsi="Calibri" w:cstheme="minorBidi"/>
                                  <w:color w:val="000000" w:themeColor="text1"/>
                                  <w:kern w:val="24"/>
                                  <w:sz w:val="20"/>
                                  <w:szCs w:val="32"/>
                                </w:rPr>
                                <w:t xml:space="preserve"> </w:t>
                              </w:r>
                              <w:proofErr w:type="spellStart"/>
                              <w:r w:rsidRPr="00A71DB9">
                                <w:rPr>
                                  <w:rFonts w:ascii="Calibri" w:hAnsi="Calibri" w:cstheme="minorBidi"/>
                                  <w:color w:val="000000" w:themeColor="text1"/>
                                  <w:kern w:val="24"/>
                                  <w:sz w:val="20"/>
                                  <w:szCs w:val="32"/>
                                </w:rPr>
                                <w:t>Farm</w:t>
                              </w:r>
                              <w:proofErr w:type="spellEnd"/>
                              <w:r w:rsidRPr="00A71DB9">
                                <w:rPr>
                                  <w:rFonts w:ascii="Calibri" w:hAnsi="Calibri" w:cstheme="minorBidi"/>
                                  <w:color w:val="000000" w:themeColor="text1"/>
                                  <w:kern w:val="24"/>
                                  <w:sz w:val="20"/>
                                  <w:szCs w:val="32"/>
                                </w:rPr>
                                <w:t xml:space="preserve"> module</w:t>
                              </w:r>
                            </w:p>
                          </w:txbxContent>
                        </wps:txbx>
                        <wps:bodyPr wrap="square" rtlCol="0">
                          <a:noAutofit/>
                        </wps:bodyPr>
                      </wps:wsp>
                      <wps:wsp>
                        <wps:cNvPr id="3" name="Rectangle 20"/>
                        <wps:cNvSpPr/>
                        <wps:spPr>
                          <a:xfrm>
                            <a:off x="924180" y="34228"/>
                            <a:ext cx="3992380" cy="532738"/>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ZoneTexte 54"/>
                        <wps:cNvSpPr txBox="1"/>
                        <wps:spPr>
                          <a:xfrm>
                            <a:off x="885061" y="0"/>
                            <a:ext cx="1207791" cy="239602"/>
                          </a:xfrm>
                          <a:prstGeom prst="rect">
                            <a:avLst/>
                          </a:prstGeom>
                          <a:noFill/>
                        </wps:spPr>
                        <wps:txbx>
                          <w:txbxContent>
                            <w:p w:rsidR="00A71DB9" w:rsidRPr="00A71DB9" w:rsidRDefault="00A71DB9" w:rsidP="00A71DB9">
                              <w:pPr>
                                <w:pStyle w:val="NormalWeb"/>
                                <w:spacing w:before="0" w:beforeAutospacing="0" w:after="0" w:afterAutospacing="0"/>
                                <w:rPr>
                                  <w:color w:val="000000" w:themeColor="text1"/>
                                  <w:sz w:val="16"/>
                                </w:rPr>
                              </w:pPr>
                              <w:proofErr w:type="spellStart"/>
                              <w:r w:rsidRPr="00A71DB9">
                                <w:rPr>
                                  <w:rFonts w:ascii="Calibri" w:hAnsi="Calibri" w:cstheme="minorBidi"/>
                                  <w:color w:val="000000" w:themeColor="text1"/>
                                  <w:kern w:val="24"/>
                                  <w:sz w:val="20"/>
                                  <w:szCs w:val="32"/>
                                </w:rPr>
                                <w:t>Foodborne</w:t>
                              </w:r>
                              <w:proofErr w:type="spellEnd"/>
                              <w:r w:rsidRPr="00A71DB9">
                                <w:rPr>
                                  <w:rFonts w:ascii="Calibri" w:hAnsi="Calibri" w:cstheme="minorBidi"/>
                                  <w:color w:val="000000" w:themeColor="text1"/>
                                  <w:kern w:val="24"/>
                                  <w:sz w:val="20"/>
                                  <w:szCs w:val="32"/>
                                </w:rPr>
                                <w:t xml:space="preserve"> module</w:t>
                              </w:r>
                            </w:p>
                          </w:txbxContent>
                        </wps:txbx>
                        <wps:bodyPr wrap="square" rtlCol="0">
                          <a:noAutofit/>
                        </wps:bodyPr>
                      </wps:wsp>
                      <wps:wsp>
                        <wps:cNvPr id="5" name="Connecteur droit avec flèche 5"/>
                        <wps:cNvCnPr/>
                        <wps:spPr>
                          <a:xfrm>
                            <a:off x="621010" y="283610"/>
                            <a:ext cx="312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ZoneTexte 45"/>
                        <wps:cNvSpPr txBox="1"/>
                        <wps:spPr>
                          <a:xfrm>
                            <a:off x="1163782" y="254271"/>
                            <a:ext cx="635680" cy="239602"/>
                          </a:xfrm>
                          <a:prstGeom prst="rect">
                            <a:avLst/>
                          </a:prstGeom>
                          <a:solidFill>
                            <a:schemeClr val="bg1"/>
                          </a:solidFill>
                          <a:ln>
                            <a:solidFill>
                              <a:schemeClr val="tx1"/>
                            </a:solidFill>
                          </a:ln>
                        </wps:spPr>
                        <wps:txbx>
                          <w:txbxContent>
                            <w:p w:rsidR="00A71DB9" w:rsidRPr="00A71DB9" w:rsidRDefault="00A71DB9" w:rsidP="00A71DB9">
                              <w:pPr>
                                <w:pStyle w:val="NormalWeb"/>
                                <w:spacing w:before="0" w:beforeAutospacing="0" w:after="0" w:afterAutospacing="0"/>
                                <w:jc w:val="center"/>
                                <w:rPr>
                                  <w:sz w:val="20"/>
                                </w:rPr>
                              </w:pPr>
                              <w:proofErr w:type="spellStart"/>
                              <w:r w:rsidRPr="00A71DB9">
                                <w:rPr>
                                  <w:rFonts w:ascii="Calibri" w:hAnsi="Calibri" w:cstheme="minorBidi"/>
                                  <w:color w:val="000000"/>
                                  <w:kern w:val="24"/>
                                  <w:sz w:val="18"/>
                                  <w:szCs w:val="21"/>
                                </w:rPr>
                                <w:t>Slaughter</w:t>
                              </w:r>
                              <w:proofErr w:type="spellEnd"/>
                            </w:p>
                          </w:txbxContent>
                        </wps:txbx>
                        <wps:bodyPr wrap="square" rtlCol="0">
                          <a:noAutofit/>
                        </wps:bodyPr>
                      </wps:wsp>
                      <wps:wsp>
                        <wps:cNvPr id="9" name="ZoneTexte 48"/>
                        <wps:cNvSpPr txBox="1"/>
                        <wps:spPr>
                          <a:xfrm>
                            <a:off x="3848304" y="107576"/>
                            <a:ext cx="933450" cy="390780"/>
                          </a:xfrm>
                          <a:prstGeom prst="rect">
                            <a:avLst/>
                          </a:prstGeom>
                          <a:solidFill>
                            <a:schemeClr val="accent3">
                              <a:lumMod val="40000"/>
                              <a:lumOff val="60000"/>
                            </a:schemeClr>
                          </a:solidFill>
                          <a:ln>
                            <a:solidFill>
                              <a:schemeClr val="tx1"/>
                            </a:solidFill>
                          </a:ln>
                        </wps:spPr>
                        <wps:txbx>
                          <w:txbxContent>
                            <w:p w:rsidR="00A71DB9" w:rsidRPr="00A71DB9" w:rsidRDefault="00A71DB9" w:rsidP="00A71DB9">
                              <w:pPr>
                                <w:pStyle w:val="NormalWeb"/>
                                <w:spacing w:before="0" w:beforeAutospacing="0" w:after="0" w:afterAutospacing="0"/>
                                <w:jc w:val="center"/>
                                <w:rPr>
                                  <w:sz w:val="22"/>
                                </w:rPr>
                              </w:pPr>
                              <w:proofErr w:type="spellStart"/>
                              <w:r>
                                <w:rPr>
                                  <w:rFonts w:ascii="Calibri" w:hAnsi="Calibri" w:cstheme="minorBidi"/>
                                  <w:color w:val="000000" w:themeColor="text1"/>
                                  <w:kern w:val="24"/>
                                  <w:sz w:val="20"/>
                                  <w:szCs w:val="21"/>
                                </w:rPr>
                                <w:t>M</w:t>
                              </w:r>
                              <w:r w:rsidRPr="00A71DB9">
                                <w:rPr>
                                  <w:rFonts w:ascii="Calibri" w:hAnsi="Calibri" w:cstheme="minorBidi"/>
                                  <w:color w:val="000000" w:themeColor="text1"/>
                                  <w:kern w:val="24"/>
                                  <w:sz w:val="20"/>
                                  <w:szCs w:val="21"/>
                                </w:rPr>
                                <w:t>eat</w:t>
                              </w:r>
                              <w:proofErr w:type="spellEnd"/>
                              <w:r w:rsidRPr="00A71DB9">
                                <w:rPr>
                                  <w:rFonts w:ascii="Calibri" w:hAnsi="Calibri" w:cstheme="minorBidi"/>
                                  <w:color w:val="000000" w:themeColor="text1"/>
                                  <w:kern w:val="24"/>
                                  <w:sz w:val="20"/>
                                  <w:szCs w:val="21"/>
                                </w:rPr>
                                <w:t xml:space="preserve"> </w:t>
                              </w:r>
                              <w:proofErr w:type="spellStart"/>
                              <w:r w:rsidRPr="00A71DB9">
                                <w:rPr>
                                  <w:rFonts w:ascii="Calibri" w:hAnsi="Calibri" w:cstheme="minorBidi"/>
                                  <w:color w:val="000000" w:themeColor="text1"/>
                                  <w:kern w:val="24"/>
                                  <w:sz w:val="20"/>
                                  <w:szCs w:val="21"/>
                                </w:rPr>
                                <w:t>consumption</w:t>
                              </w:r>
                              <w:proofErr w:type="spellEnd"/>
                            </w:p>
                          </w:txbxContent>
                        </wps:txbx>
                        <wps:bodyPr wrap="square" rtlCol="0">
                          <a:noAutofit/>
                        </wps:bodyPr>
                      </wps:wsp>
                      <wps:wsp>
                        <wps:cNvPr id="13" name="ZoneTexte 45"/>
                        <wps:cNvSpPr txBox="1"/>
                        <wps:spPr>
                          <a:xfrm>
                            <a:off x="1960826" y="254271"/>
                            <a:ext cx="728586" cy="239602"/>
                          </a:xfrm>
                          <a:prstGeom prst="rect">
                            <a:avLst/>
                          </a:prstGeom>
                          <a:solidFill>
                            <a:schemeClr val="bg1"/>
                          </a:solidFill>
                          <a:ln>
                            <a:solidFill>
                              <a:schemeClr val="tx1"/>
                            </a:solidFill>
                          </a:ln>
                        </wps:spPr>
                        <wps:txbx>
                          <w:txbxContent>
                            <w:p w:rsidR="00A71DB9" w:rsidRPr="00A71DB9" w:rsidRDefault="00A71DB9" w:rsidP="00A71DB9">
                              <w:pPr>
                                <w:pStyle w:val="NormalWeb"/>
                                <w:spacing w:before="0" w:beforeAutospacing="0" w:after="0" w:afterAutospacing="0"/>
                                <w:jc w:val="center"/>
                                <w:rPr>
                                  <w:sz w:val="20"/>
                                </w:rPr>
                              </w:pPr>
                              <w:proofErr w:type="spellStart"/>
                              <w:r>
                                <w:rPr>
                                  <w:rFonts w:ascii="Calibri" w:hAnsi="Calibri" w:cstheme="minorBidi"/>
                                  <w:color w:val="000000"/>
                                  <w:kern w:val="24"/>
                                  <w:sz w:val="18"/>
                                  <w:szCs w:val="21"/>
                                </w:rPr>
                                <w:t>Processing</w:t>
                              </w:r>
                              <w:proofErr w:type="spellEnd"/>
                            </w:p>
                          </w:txbxContent>
                        </wps:txbx>
                        <wps:bodyPr wrap="square" rtlCol="0">
                          <a:noAutofit/>
                        </wps:bodyPr>
                      </wps:wsp>
                      <wps:wsp>
                        <wps:cNvPr id="14" name="ZoneTexte 45"/>
                        <wps:cNvSpPr txBox="1"/>
                        <wps:spPr>
                          <a:xfrm>
                            <a:off x="2821438" y="136915"/>
                            <a:ext cx="831273" cy="356959"/>
                          </a:xfrm>
                          <a:prstGeom prst="rect">
                            <a:avLst/>
                          </a:prstGeom>
                          <a:solidFill>
                            <a:schemeClr val="bg1"/>
                          </a:solidFill>
                          <a:ln>
                            <a:solidFill>
                              <a:schemeClr val="tx1"/>
                            </a:solidFill>
                          </a:ln>
                        </wps:spPr>
                        <wps:txbx>
                          <w:txbxContent>
                            <w:p w:rsidR="00A71DB9" w:rsidRPr="00A71DB9" w:rsidRDefault="00A71DB9" w:rsidP="00A71DB9">
                              <w:pPr>
                                <w:pStyle w:val="NormalWeb"/>
                                <w:spacing w:before="0" w:beforeAutospacing="0" w:after="0" w:afterAutospacing="0"/>
                                <w:jc w:val="center"/>
                                <w:rPr>
                                  <w:sz w:val="20"/>
                                </w:rPr>
                              </w:pPr>
                              <w:r>
                                <w:rPr>
                                  <w:rFonts w:ascii="Calibri" w:hAnsi="Calibri" w:cstheme="minorBidi"/>
                                  <w:color w:val="000000"/>
                                  <w:kern w:val="24"/>
                                  <w:sz w:val="18"/>
                                  <w:szCs w:val="21"/>
                                </w:rPr>
                                <w:t xml:space="preserve">Home </w:t>
                              </w:r>
                              <w:proofErr w:type="spellStart"/>
                              <w:r>
                                <w:rPr>
                                  <w:rFonts w:ascii="Calibri" w:hAnsi="Calibri" w:cstheme="minorBidi"/>
                                  <w:color w:val="000000"/>
                                  <w:kern w:val="24"/>
                                  <w:sz w:val="18"/>
                                  <w:szCs w:val="21"/>
                                </w:rPr>
                                <w:t>Preparation</w:t>
                              </w:r>
                              <w:proofErr w:type="spellEnd"/>
                            </w:p>
                          </w:txbxContent>
                        </wps:txbx>
                        <wps:bodyPr wrap="square" rtlCol="0">
                          <a:noAutofit/>
                        </wps:bodyPr>
                      </wps:wsp>
                      <wps:wsp>
                        <wps:cNvPr id="33" name="ZoneTexte 32"/>
                        <wps:cNvSpPr txBox="1"/>
                        <wps:spPr>
                          <a:xfrm>
                            <a:off x="5056095" y="78237"/>
                            <a:ext cx="689468" cy="415290"/>
                          </a:xfrm>
                          <a:prstGeom prst="rect">
                            <a:avLst/>
                          </a:prstGeom>
                          <a:solidFill>
                            <a:srgbClr val="F46962"/>
                          </a:solidFill>
                          <a:ln>
                            <a:solidFill>
                              <a:schemeClr val="tx1">
                                <a:lumMod val="85000"/>
                                <a:lumOff val="15000"/>
                              </a:schemeClr>
                            </a:solidFill>
                          </a:ln>
                        </wps:spPr>
                        <wps:txbx>
                          <w:txbxContent>
                            <w:p w:rsidR="00A71DB9" w:rsidRDefault="00A71DB9" w:rsidP="00A71DB9">
                              <w:pPr>
                                <w:pStyle w:val="NormalWeb"/>
                                <w:spacing w:before="0" w:beforeAutospacing="0" w:after="0" w:afterAutospacing="0"/>
                                <w:jc w:val="center"/>
                              </w:pPr>
                              <w:proofErr w:type="spellStart"/>
                              <w:r>
                                <w:rPr>
                                  <w:rFonts w:ascii="Calibri" w:hAnsi="Calibri" w:cstheme="minorBidi"/>
                                  <w:color w:val="000000" w:themeColor="text1"/>
                                  <w:kern w:val="24"/>
                                  <w:sz w:val="21"/>
                                  <w:szCs w:val="21"/>
                                </w:rPr>
                                <w:t>Risk</w:t>
                              </w:r>
                              <w:proofErr w:type="spellEnd"/>
                              <w:r>
                                <w:rPr>
                                  <w:rFonts w:ascii="Calibri" w:hAnsi="Calibri" w:cstheme="minorBidi"/>
                                  <w:color w:val="000000" w:themeColor="text1"/>
                                  <w:kern w:val="24"/>
                                  <w:sz w:val="21"/>
                                  <w:szCs w:val="21"/>
                                </w:rPr>
                                <w:t xml:space="preserve"> of</w:t>
                              </w:r>
                              <w:r>
                                <w:rPr>
                                  <w:rFonts w:ascii="Calibri" w:hAnsi="Calibri" w:cstheme="minorBidi"/>
                                  <w:color w:val="000000" w:themeColor="text1"/>
                                  <w:kern w:val="24"/>
                                  <w:sz w:val="21"/>
                                  <w:szCs w:val="21"/>
                                </w:rPr>
                                <w:t xml:space="preserve"> </w:t>
                              </w:r>
                              <w:proofErr w:type="spellStart"/>
                              <w:r>
                                <w:rPr>
                                  <w:rFonts w:ascii="Calibri" w:hAnsi="Calibri" w:cstheme="minorBidi"/>
                                  <w:color w:val="000000" w:themeColor="text1"/>
                                  <w:kern w:val="24"/>
                                  <w:sz w:val="21"/>
                                  <w:szCs w:val="21"/>
                                </w:rPr>
                                <w:t>exposure</w:t>
                              </w:r>
                              <w:proofErr w:type="spellEnd"/>
                            </w:p>
                          </w:txbxContent>
                        </wps:txbx>
                        <wps:bodyPr wrap="square" rtlCol="0">
                          <a:noAutofit/>
                        </wps:bodyPr>
                      </wps:wsp>
                      <wps:wsp>
                        <wps:cNvPr id="15" name="Connecteur droit avec flèche 15"/>
                        <wps:cNvCnPr/>
                        <wps:spPr>
                          <a:xfrm>
                            <a:off x="1799461" y="356958"/>
                            <a:ext cx="1565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eur droit avec flèche 16"/>
                        <wps:cNvCnPr/>
                        <wps:spPr>
                          <a:xfrm>
                            <a:off x="2689412" y="356958"/>
                            <a:ext cx="1322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eur droit avec flèche 17"/>
                        <wps:cNvCnPr/>
                        <wps:spPr>
                          <a:xfrm>
                            <a:off x="3652711" y="288500"/>
                            <a:ext cx="195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necteur droit avec flèche 18"/>
                        <wps:cNvCnPr/>
                        <wps:spPr>
                          <a:xfrm>
                            <a:off x="4914289" y="273831"/>
                            <a:ext cx="139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20" o:spid="_x0000_s1033" style="position:absolute;margin-left:0;margin-top:.45pt;width:446.65pt;height:52pt;z-index:251696128;mso-position-horizontal:left;mso-position-horizontal-relative:margin;mso-width-relative:margin;mso-height-relative:margin" coordsize="57455,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">
                <v:shape id="_x0000_s1034" type="#_x0000_t202" style="position:absolute;top:831;width:6161;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" fillcolor="#ffe599 [1303]" strokecolor="#262626">
                  <v:textbox>
                    <w:txbxContent>
                      <w:p w:rsidR="00A71DB9" w:rsidRPr="00A71DB9" w:rsidRDefault="00A71DB9" w:rsidP="00A71DB9">
                        <w:pPr>
                          <w:pStyle w:val="NormalWeb"/>
                          <w:spacing w:before="0" w:beforeAutospacing="0" w:after="0" w:afterAutospacing="0"/>
                          <w:jc w:val="center"/>
                          <w:rPr>
                            <w:color w:val="000000" w:themeColor="text1"/>
                            <w:sz w:val="16"/>
                          </w:rPr>
                        </w:pPr>
                        <w:r w:rsidRPr="00A71DB9">
                          <w:rPr>
                            <w:rFonts w:ascii="Calibri" w:hAnsi="Calibri" w:cstheme="minorBidi"/>
                            <w:color w:val="000000" w:themeColor="text1"/>
                            <w:kern w:val="24"/>
                            <w:sz w:val="20"/>
                            <w:szCs w:val="32"/>
                          </w:rPr>
                          <w:t xml:space="preserve"> </w:t>
                        </w:r>
                        <w:proofErr w:type="spellStart"/>
                        <w:r w:rsidRPr="00A71DB9">
                          <w:rPr>
                            <w:rFonts w:ascii="Calibri" w:hAnsi="Calibri" w:cstheme="minorBidi"/>
                            <w:color w:val="000000" w:themeColor="text1"/>
                            <w:kern w:val="24"/>
                            <w:sz w:val="20"/>
                            <w:szCs w:val="32"/>
                          </w:rPr>
                          <w:t>Farm</w:t>
                        </w:r>
                        <w:proofErr w:type="spellEnd"/>
                        <w:r w:rsidRPr="00A71DB9">
                          <w:rPr>
                            <w:rFonts w:ascii="Calibri" w:hAnsi="Calibri" w:cstheme="minorBidi"/>
                            <w:color w:val="000000" w:themeColor="text1"/>
                            <w:kern w:val="24"/>
                            <w:sz w:val="20"/>
                            <w:szCs w:val="32"/>
                          </w:rPr>
                          <w:t xml:space="preserve"> module</w:t>
                        </w:r>
                      </w:p>
                    </w:txbxContent>
                  </v:textbox>
                </v:shape>
                <v:rect id="Rectangle 20" o:spid="_x0000_s1035" style="position:absolute;left:9241;top:342;width:39924;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" fillcolor="#e2efd9 [665]" strokecolor="black [3213]" strokeweight="1pt"/>
                <v:shape id="_x0000_s1036" type="#_x0000_t202" style="position:absolute;left:8850;width:12078;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A71DB9" w:rsidRPr="00A71DB9" w:rsidRDefault="00A71DB9" w:rsidP="00A71DB9">
                        <w:pPr>
                          <w:pStyle w:val="NormalWeb"/>
                          <w:spacing w:before="0" w:beforeAutospacing="0" w:after="0" w:afterAutospacing="0"/>
                          <w:rPr>
                            <w:color w:val="000000" w:themeColor="text1"/>
                            <w:sz w:val="16"/>
                          </w:rPr>
                        </w:pPr>
                        <w:proofErr w:type="spellStart"/>
                        <w:r w:rsidRPr="00A71DB9">
                          <w:rPr>
                            <w:rFonts w:ascii="Calibri" w:hAnsi="Calibri" w:cstheme="minorBidi"/>
                            <w:color w:val="000000" w:themeColor="text1"/>
                            <w:kern w:val="24"/>
                            <w:sz w:val="20"/>
                            <w:szCs w:val="32"/>
                          </w:rPr>
                          <w:t>Foodborne</w:t>
                        </w:r>
                        <w:proofErr w:type="spellEnd"/>
                        <w:r w:rsidRPr="00A71DB9">
                          <w:rPr>
                            <w:rFonts w:ascii="Calibri" w:hAnsi="Calibri" w:cstheme="minorBidi"/>
                            <w:color w:val="000000" w:themeColor="text1"/>
                            <w:kern w:val="24"/>
                            <w:sz w:val="20"/>
                            <w:szCs w:val="32"/>
                          </w:rPr>
                          <w:t xml:space="preserve"> module</w:t>
                        </w:r>
                      </w:p>
                    </w:txbxContent>
                  </v:textbox>
                </v:shape>
                <v:shape id="Connecteur droit avec flèche 5" o:spid="_x0000_s1037" type="#_x0000_t32" style="position:absolute;left:6210;top:2836;width:3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_x0000_s1038" type="#_x0000_t202" style="position:absolute;left:11637;top:2542;width:635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" fillcolor="white [3212]" strokecolor="black [3213]">
                  <v:textbox>
                    <w:txbxContent>
                      <w:p w:rsidR="00A71DB9" w:rsidRPr="00A71DB9" w:rsidRDefault="00A71DB9" w:rsidP="00A71DB9">
                        <w:pPr>
                          <w:pStyle w:val="NormalWeb"/>
                          <w:spacing w:before="0" w:beforeAutospacing="0" w:after="0" w:afterAutospacing="0"/>
                          <w:jc w:val="center"/>
                          <w:rPr>
                            <w:sz w:val="20"/>
                          </w:rPr>
                        </w:pPr>
                        <w:proofErr w:type="spellStart"/>
                        <w:r w:rsidRPr="00A71DB9">
                          <w:rPr>
                            <w:rFonts w:ascii="Calibri" w:hAnsi="Calibri" w:cstheme="minorBidi"/>
                            <w:color w:val="000000"/>
                            <w:kern w:val="24"/>
                            <w:sz w:val="18"/>
                            <w:szCs w:val="21"/>
                          </w:rPr>
                          <w:t>Slaughter</w:t>
                        </w:r>
                        <w:proofErr w:type="spellEnd"/>
                      </w:p>
                    </w:txbxContent>
                  </v:textbox>
                </v:shape>
                <v:shape id="_x0000_s1039" type="#_x0000_t202" style="position:absolute;left:38483;top:1075;width:9334;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" fillcolor="#dbdbdb [1302]" strokecolor="black [3213]">
                  <v:textbox>
                    <w:txbxContent>
                      <w:p w:rsidR="00A71DB9" w:rsidRPr="00A71DB9" w:rsidRDefault="00A71DB9" w:rsidP="00A71DB9">
                        <w:pPr>
                          <w:pStyle w:val="NormalWeb"/>
                          <w:spacing w:before="0" w:beforeAutospacing="0" w:after="0" w:afterAutospacing="0"/>
                          <w:jc w:val="center"/>
                          <w:rPr>
                            <w:sz w:val="22"/>
                          </w:rPr>
                        </w:pPr>
                        <w:proofErr w:type="spellStart"/>
                        <w:r>
                          <w:rPr>
                            <w:rFonts w:ascii="Calibri" w:hAnsi="Calibri" w:cstheme="minorBidi"/>
                            <w:color w:val="000000" w:themeColor="text1"/>
                            <w:kern w:val="24"/>
                            <w:sz w:val="20"/>
                            <w:szCs w:val="21"/>
                          </w:rPr>
                          <w:t>M</w:t>
                        </w:r>
                        <w:r w:rsidRPr="00A71DB9">
                          <w:rPr>
                            <w:rFonts w:ascii="Calibri" w:hAnsi="Calibri" w:cstheme="minorBidi"/>
                            <w:color w:val="000000" w:themeColor="text1"/>
                            <w:kern w:val="24"/>
                            <w:sz w:val="20"/>
                            <w:szCs w:val="21"/>
                          </w:rPr>
                          <w:t>eat</w:t>
                        </w:r>
                        <w:proofErr w:type="spellEnd"/>
                        <w:r w:rsidRPr="00A71DB9">
                          <w:rPr>
                            <w:rFonts w:ascii="Calibri" w:hAnsi="Calibri" w:cstheme="minorBidi"/>
                            <w:color w:val="000000" w:themeColor="text1"/>
                            <w:kern w:val="24"/>
                            <w:sz w:val="20"/>
                            <w:szCs w:val="21"/>
                          </w:rPr>
                          <w:t xml:space="preserve"> </w:t>
                        </w:r>
                        <w:proofErr w:type="spellStart"/>
                        <w:r w:rsidRPr="00A71DB9">
                          <w:rPr>
                            <w:rFonts w:ascii="Calibri" w:hAnsi="Calibri" w:cstheme="minorBidi"/>
                            <w:color w:val="000000" w:themeColor="text1"/>
                            <w:kern w:val="24"/>
                            <w:sz w:val="20"/>
                            <w:szCs w:val="21"/>
                          </w:rPr>
                          <w:t>consumption</w:t>
                        </w:r>
                        <w:proofErr w:type="spellEnd"/>
                      </w:p>
                    </w:txbxContent>
                  </v:textbox>
                </v:shape>
                <v:shape id="_x0000_s1040" type="#_x0000_t202" style="position:absolute;left:19608;top:2542;width:7286;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" fillcolor="white [3212]" strokecolor="black [3213]">
                  <v:textbox>
                    <w:txbxContent>
                      <w:p w:rsidR="00A71DB9" w:rsidRPr="00A71DB9" w:rsidRDefault="00A71DB9" w:rsidP="00A71DB9">
                        <w:pPr>
                          <w:pStyle w:val="NormalWeb"/>
                          <w:spacing w:before="0" w:beforeAutospacing="0" w:after="0" w:afterAutospacing="0"/>
                          <w:jc w:val="center"/>
                          <w:rPr>
                            <w:sz w:val="20"/>
                          </w:rPr>
                        </w:pPr>
                        <w:proofErr w:type="spellStart"/>
                        <w:r>
                          <w:rPr>
                            <w:rFonts w:ascii="Calibri" w:hAnsi="Calibri" w:cstheme="minorBidi"/>
                            <w:color w:val="000000"/>
                            <w:kern w:val="24"/>
                            <w:sz w:val="18"/>
                            <w:szCs w:val="21"/>
                          </w:rPr>
                          <w:t>Processing</w:t>
                        </w:r>
                        <w:proofErr w:type="spellEnd"/>
                      </w:p>
                    </w:txbxContent>
                  </v:textbox>
                </v:shape>
                <v:shape id="_x0000_s1041" type="#_x0000_t202" style="position:absolute;left:28214;top:1369;width:8313;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" fillcolor="white [3212]" strokecolor="black [3213]">
                  <v:textbox>
                    <w:txbxContent>
                      <w:p w:rsidR="00A71DB9" w:rsidRPr="00A71DB9" w:rsidRDefault="00A71DB9" w:rsidP="00A71DB9">
                        <w:pPr>
                          <w:pStyle w:val="NormalWeb"/>
                          <w:spacing w:before="0" w:beforeAutospacing="0" w:after="0" w:afterAutospacing="0"/>
                          <w:jc w:val="center"/>
                          <w:rPr>
                            <w:sz w:val="20"/>
                          </w:rPr>
                        </w:pPr>
                        <w:r>
                          <w:rPr>
                            <w:rFonts w:ascii="Calibri" w:hAnsi="Calibri" w:cstheme="minorBidi"/>
                            <w:color w:val="000000"/>
                            <w:kern w:val="24"/>
                            <w:sz w:val="18"/>
                            <w:szCs w:val="21"/>
                          </w:rPr>
                          <w:t xml:space="preserve">Home </w:t>
                        </w:r>
                        <w:proofErr w:type="spellStart"/>
                        <w:r>
                          <w:rPr>
                            <w:rFonts w:ascii="Calibri" w:hAnsi="Calibri" w:cstheme="minorBidi"/>
                            <w:color w:val="000000"/>
                            <w:kern w:val="24"/>
                            <w:sz w:val="18"/>
                            <w:szCs w:val="21"/>
                          </w:rPr>
                          <w:t>Preparation</w:t>
                        </w:r>
                        <w:proofErr w:type="spellEnd"/>
                      </w:p>
                    </w:txbxContent>
                  </v:textbox>
                </v:shape>
                <v:shape id="ZoneTexte 32" o:spid="_x0000_s1042" type="#_x0000_t202" style="position:absolute;left:50560;top:782;width:6895;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" fillcolor="#f46962" strokecolor="#272727 [2749]">
                  <v:textbox>
                    <w:txbxContent>
                      <w:p w:rsidR="00A71DB9" w:rsidRDefault="00A71DB9" w:rsidP="00A71DB9">
                        <w:pPr>
                          <w:pStyle w:val="NormalWeb"/>
                          <w:spacing w:before="0" w:beforeAutospacing="0" w:after="0" w:afterAutospacing="0"/>
                          <w:jc w:val="center"/>
                        </w:pPr>
                        <w:proofErr w:type="spellStart"/>
                        <w:r>
                          <w:rPr>
                            <w:rFonts w:ascii="Calibri" w:hAnsi="Calibri" w:cstheme="minorBidi"/>
                            <w:color w:val="000000" w:themeColor="text1"/>
                            <w:kern w:val="24"/>
                            <w:sz w:val="21"/>
                            <w:szCs w:val="21"/>
                          </w:rPr>
                          <w:t>Risk</w:t>
                        </w:r>
                        <w:proofErr w:type="spellEnd"/>
                        <w:r>
                          <w:rPr>
                            <w:rFonts w:ascii="Calibri" w:hAnsi="Calibri" w:cstheme="minorBidi"/>
                            <w:color w:val="000000" w:themeColor="text1"/>
                            <w:kern w:val="24"/>
                            <w:sz w:val="21"/>
                            <w:szCs w:val="21"/>
                          </w:rPr>
                          <w:t xml:space="preserve"> of</w:t>
                        </w:r>
                        <w:r>
                          <w:rPr>
                            <w:rFonts w:ascii="Calibri" w:hAnsi="Calibri" w:cstheme="minorBidi"/>
                            <w:color w:val="000000" w:themeColor="text1"/>
                            <w:kern w:val="24"/>
                            <w:sz w:val="21"/>
                            <w:szCs w:val="21"/>
                          </w:rPr>
                          <w:t xml:space="preserve"> </w:t>
                        </w:r>
                        <w:proofErr w:type="spellStart"/>
                        <w:r>
                          <w:rPr>
                            <w:rFonts w:ascii="Calibri" w:hAnsi="Calibri" w:cstheme="minorBidi"/>
                            <w:color w:val="000000" w:themeColor="text1"/>
                            <w:kern w:val="24"/>
                            <w:sz w:val="21"/>
                            <w:szCs w:val="21"/>
                          </w:rPr>
                          <w:t>exposure</w:t>
                        </w:r>
                        <w:proofErr w:type="spellEnd"/>
                      </w:p>
                    </w:txbxContent>
                  </v:textbox>
                </v:shape>
                <v:shape id="Connecteur droit avec flèche 15" o:spid="_x0000_s1043" type="#_x0000_t32" style="position:absolute;left:17994;top:3569;width:15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Connecteur droit avec flèche 16" o:spid="_x0000_s1044" type="#_x0000_t32" style="position:absolute;left:26894;top:3569;width:1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Connecteur droit avec flèche 17" o:spid="_x0000_s1045" type="#_x0000_t32" style="position:absolute;left:36527;top:2885;width:1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Connecteur droit avec flèche 18" o:spid="_x0000_s1046" type="#_x0000_t32" style="position:absolute;left:49142;top:2738;width:1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w10:wrap anchorx="margin"/>
              </v:group>
            </w:pict>
          </mc:Fallback>
        </mc:AlternateContent>
      </w:r>
    </w:p>
    <w:p w:rsidR="002F205E" w:rsidRDefault="002F205E" w:rsidP="00687358">
      <w:pPr>
        <w:rPr>
          <w:b/>
          <w:lang w:val="en-US"/>
        </w:rPr>
      </w:pPr>
    </w:p>
    <w:p w:rsidR="002F205E" w:rsidRDefault="002F205E" w:rsidP="00687358">
      <w:pPr>
        <w:rPr>
          <w:b/>
          <w:lang w:val="en-US"/>
        </w:rPr>
      </w:pPr>
    </w:p>
    <w:p w:rsidR="00771C1A" w:rsidRPr="00771C1A" w:rsidRDefault="002F205E" w:rsidP="00771C1A">
      <w:pPr>
        <w:rPr>
          <w:b/>
          <w:lang w:val="en-US"/>
        </w:rPr>
      </w:pPr>
      <w:r>
        <w:rPr>
          <w:b/>
          <w:lang w:val="en-US"/>
        </w:rPr>
        <w:tab/>
      </w:r>
      <w:r>
        <w:rPr>
          <w:b/>
          <w:lang w:val="en-US"/>
        </w:rPr>
        <w:tab/>
      </w:r>
      <w:r>
        <w:rPr>
          <w:b/>
          <w:lang w:val="en-US"/>
        </w:rPr>
        <w:tab/>
      </w:r>
      <w:r>
        <w:rPr>
          <w:b/>
          <w:lang w:val="en-US"/>
        </w:rPr>
        <w:tab/>
        <w:t xml:space="preserve">Figure 1: </w:t>
      </w:r>
      <w:r w:rsidRPr="002F205E">
        <w:rPr>
          <w:lang w:val="en-US"/>
        </w:rPr>
        <w:t>Farm to fork module</w:t>
      </w:r>
    </w:p>
    <w:p w:rsidR="00687358" w:rsidRPr="00545EE4" w:rsidRDefault="00687358" w:rsidP="005A0306">
      <w:pPr>
        <w:rPr>
          <w:lang w:val="en-US"/>
        </w:rPr>
      </w:pPr>
      <w:r w:rsidRPr="00687358">
        <w:rPr>
          <w:b/>
          <w:lang w:val="en-US"/>
        </w:rPr>
        <w:t>Funding</w:t>
      </w:r>
      <w:r w:rsidRPr="00687358">
        <w:rPr>
          <w:lang w:val="en-US"/>
        </w:rPr>
        <w:t xml:space="preserve">: </w:t>
      </w:r>
      <w:r>
        <w:rPr>
          <w:lang w:val="en-US"/>
        </w:rPr>
        <w:t xml:space="preserve">This work </w:t>
      </w:r>
      <w:r w:rsidRPr="007C5970">
        <w:rPr>
          <w:lang w:val="en-US"/>
        </w:rPr>
        <w:t>is part of the JPIAMR-ACTION</w:t>
      </w:r>
      <w:r>
        <w:rPr>
          <w:lang w:val="en-US"/>
        </w:rPr>
        <w:t xml:space="preserve"> and funded by the F</w:t>
      </w:r>
      <w:r w:rsidRPr="00687358">
        <w:rPr>
          <w:lang w:val="en-US"/>
        </w:rPr>
        <w:t>rench National Research Agency</w:t>
      </w:r>
      <w:r>
        <w:rPr>
          <w:lang w:val="en-US"/>
        </w:rPr>
        <w:t xml:space="preserve"> (S</w:t>
      </w:r>
      <w:r w:rsidRPr="00687358">
        <w:rPr>
          <w:lang w:val="en-US"/>
        </w:rPr>
        <w:t>upport Code: ANR-21-AAMR-0003-03</w:t>
      </w:r>
      <w:r>
        <w:rPr>
          <w:lang w:val="en-US"/>
        </w:rPr>
        <w:t>) and the German Federal Ministry of Research and Education (</w:t>
      </w:r>
      <w:r w:rsidRPr="00687358">
        <w:rPr>
          <w:lang w:val="en-US"/>
        </w:rPr>
        <w:t>Support Code: 01KI2202A).</w:t>
      </w:r>
    </w:p>
    <w:sectPr w:rsidR="00687358" w:rsidRPr="00545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E4"/>
    <w:rsid w:val="00027C96"/>
    <w:rsid w:val="00032363"/>
    <w:rsid w:val="000F29A6"/>
    <w:rsid w:val="000F5644"/>
    <w:rsid w:val="001D05B9"/>
    <w:rsid w:val="002A2C3A"/>
    <w:rsid w:val="002F205E"/>
    <w:rsid w:val="003876DC"/>
    <w:rsid w:val="00416204"/>
    <w:rsid w:val="00545EE4"/>
    <w:rsid w:val="00556E45"/>
    <w:rsid w:val="005A0306"/>
    <w:rsid w:val="00687358"/>
    <w:rsid w:val="006B4985"/>
    <w:rsid w:val="006F75D1"/>
    <w:rsid w:val="00771C1A"/>
    <w:rsid w:val="00840379"/>
    <w:rsid w:val="0088246C"/>
    <w:rsid w:val="00977A6A"/>
    <w:rsid w:val="009D4756"/>
    <w:rsid w:val="00A60376"/>
    <w:rsid w:val="00A71DB9"/>
    <w:rsid w:val="00A91F5B"/>
    <w:rsid w:val="00B86D57"/>
    <w:rsid w:val="00C34C5F"/>
    <w:rsid w:val="00CB6F94"/>
    <w:rsid w:val="00CE75C4"/>
    <w:rsid w:val="00DA7937"/>
    <w:rsid w:val="00EA1332"/>
    <w:rsid w:val="00FA3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4264"/>
  <w15:chartTrackingRefBased/>
  <w15:docId w15:val="{CF5AEE2E-F555-4F6C-B383-507AA3AB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873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7358"/>
    <w:rPr>
      <w:rFonts w:ascii="Times New Roman" w:eastAsia="Times New Roman" w:hAnsi="Times New Roman" w:cs="Times New Roman"/>
      <w:b/>
      <w:bCs/>
      <w:kern w:val="36"/>
      <w:sz w:val="48"/>
      <w:szCs w:val="48"/>
      <w:lang w:val="en-US" w:eastAsia="fr-FR"/>
    </w:rPr>
  </w:style>
  <w:style w:type="character" w:customStyle="1" w:styleId="mw-page-title-main">
    <w:name w:val="mw-page-title-main"/>
    <w:basedOn w:val="Policepardfaut"/>
    <w:rsid w:val="00687358"/>
  </w:style>
  <w:style w:type="paragraph" w:styleId="NormalWeb">
    <w:name w:val="Normal (Web)"/>
    <w:basedOn w:val="Normal"/>
    <w:uiPriority w:val="99"/>
    <w:unhideWhenUsed/>
    <w:rsid w:val="00A71DB9"/>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hgkelc">
    <w:name w:val="hgkelc"/>
    <w:basedOn w:val="Policepardfaut"/>
    <w:rsid w:val="00CB6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458</Words>
  <Characters>2524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34</cp:revision>
  <dcterms:created xsi:type="dcterms:W3CDTF">2024-04-02T09:04:00Z</dcterms:created>
  <dcterms:modified xsi:type="dcterms:W3CDTF">2024-05-06T13:44:00Z</dcterms:modified>
</cp:coreProperties>
</file>